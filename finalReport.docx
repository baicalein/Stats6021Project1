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1E028EB" w14:textId="3B298003" w:rsidR="00B44FFC" w:rsidRPr="00FF7759" w:rsidRDefault="382A92D2" w:rsidP="00B44FFC">
      <w:pPr>
        <w:jc w:val="center"/>
        <w:rPr>
          <w:rFonts w:ascii="Times New Roman" w:hAnsi="Times New Roman" w:cs="Times New Roman"/>
          <w:b/>
          <w:bCs/>
          <w:sz w:val="32"/>
          <w:szCs w:val="32"/>
        </w:rPr>
      </w:pPr>
      <w:r w:rsidRPr="739F4EF0">
        <w:rPr>
          <w:rFonts w:ascii="Times New Roman" w:hAnsi="Times New Roman" w:cs="Times New Roman"/>
          <w:b/>
          <w:bCs/>
          <w:sz w:val="32"/>
          <w:szCs w:val="32"/>
        </w:rPr>
        <w:t xml:space="preserve">The </w:t>
      </w:r>
      <w:r w:rsidR="7A5C0A05" w:rsidRPr="739F4EF0">
        <w:rPr>
          <w:rFonts w:ascii="Times New Roman" w:hAnsi="Times New Roman" w:cs="Times New Roman"/>
          <w:b/>
          <w:bCs/>
          <w:sz w:val="32"/>
          <w:szCs w:val="32"/>
        </w:rPr>
        <w:t xml:space="preserve">Four </w:t>
      </w:r>
      <w:r w:rsidRPr="739F4EF0">
        <w:rPr>
          <w:rFonts w:ascii="Times New Roman" w:hAnsi="Times New Roman" w:cs="Times New Roman"/>
          <w:b/>
          <w:bCs/>
          <w:sz w:val="32"/>
          <w:szCs w:val="32"/>
        </w:rPr>
        <w:t xml:space="preserve">C’s: </w:t>
      </w:r>
      <w:r w:rsidR="0131AF70" w:rsidRPr="739F4EF0">
        <w:rPr>
          <w:rFonts w:ascii="Times New Roman" w:hAnsi="Times New Roman" w:cs="Times New Roman"/>
          <w:b/>
          <w:bCs/>
          <w:sz w:val="32"/>
          <w:szCs w:val="32"/>
        </w:rPr>
        <w:t xml:space="preserve">How </w:t>
      </w:r>
      <w:r w:rsidR="5316E19A" w:rsidRPr="739F4EF0">
        <w:rPr>
          <w:rFonts w:ascii="Times New Roman" w:hAnsi="Times New Roman" w:cs="Times New Roman"/>
          <w:b/>
          <w:bCs/>
          <w:sz w:val="32"/>
          <w:szCs w:val="32"/>
        </w:rPr>
        <w:t>Does</w:t>
      </w:r>
      <w:r w:rsidR="0131AF70" w:rsidRPr="739F4EF0">
        <w:rPr>
          <w:rFonts w:ascii="Times New Roman" w:hAnsi="Times New Roman" w:cs="Times New Roman"/>
          <w:b/>
          <w:bCs/>
          <w:sz w:val="32"/>
          <w:szCs w:val="32"/>
        </w:rPr>
        <w:t xml:space="preserve"> </w:t>
      </w:r>
      <w:r w:rsidR="07C76F6B" w:rsidRPr="739F4EF0">
        <w:rPr>
          <w:rFonts w:ascii="Times New Roman" w:hAnsi="Times New Roman" w:cs="Times New Roman"/>
          <w:b/>
          <w:bCs/>
          <w:sz w:val="32"/>
          <w:szCs w:val="32"/>
        </w:rPr>
        <w:t>P</w:t>
      </w:r>
      <w:r w:rsidR="0131AF70" w:rsidRPr="739F4EF0">
        <w:rPr>
          <w:rFonts w:ascii="Times New Roman" w:hAnsi="Times New Roman" w:cs="Times New Roman"/>
          <w:b/>
          <w:bCs/>
          <w:sz w:val="32"/>
          <w:szCs w:val="32"/>
        </w:rPr>
        <w:t>rice</w:t>
      </w:r>
      <w:r w:rsidR="177C7485" w:rsidRPr="739F4EF0">
        <w:rPr>
          <w:rFonts w:ascii="Times New Roman" w:hAnsi="Times New Roman" w:cs="Times New Roman"/>
          <w:b/>
          <w:bCs/>
          <w:sz w:val="32"/>
          <w:szCs w:val="32"/>
        </w:rPr>
        <w:t xml:space="preserve"> Chalk Up</w:t>
      </w:r>
      <w:r w:rsidR="0131AF70" w:rsidRPr="739F4EF0">
        <w:rPr>
          <w:rFonts w:ascii="Times New Roman" w:hAnsi="Times New Roman" w:cs="Times New Roman"/>
          <w:b/>
          <w:bCs/>
          <w:sz w:val="32"/>
          <w:szCs w:val="32"/>
        </w:rPr>
        <w:t>?</w:t>
      </w:r>
    </w:p>
    <w:p w14:paraId="4FD687B9" w14:textId="3777859F" w:rsidR="00B44FFC" w:rsidRPr="00FF7759" w:rsidRDefault="00B44FFC" w:rsidP="00B44FFC">
      <w:pPr>
        <w:jc w:val="center"/>
        <w:rPr>
          <w:rFonts w:ascii="Times New Roman" w:hAnsi="Times New Roman" w:cs="Times New Roman"/>
          <w:b/>
          <w:bCs/>
          <w:sz w:val="22"/>
          <w:szCs w:val="22"/>
        </w:rPr>
      </w:pPr>
      <w:r w:rsidRPr="00FF7759">
        <w:rPr>
          <w:rFonts w:ascii="Times New Roman" w:hAnsi="Times New Roman" w:cs="Times New Roman"/>
          <w:b/>
          <w:bCs/>
          <w:sz w:val="22"/>
          <w:szCs w:val="22"/>
        </w:rPr>
        <w:t>By Group 6</w:t>
      </w:r>
    </w:p>
    <w:p w14:paraId="6CD43B22" w14:textId="65D7E246" w:rsidR="00B44FFC" w:rsidRPr="004C05BC" w:rsidRDefault="382A92D2" w:rsidP="38E86A37">
      <w:pPr>
        <w:rPr>
          <w:rFonts w:ascii="Times New Roman" w:eastAsia="Times New Roman" w:hAnsi="Times New Roman" w:cs="Times New Roman"/>
        </w:rPr>
      </w:pPr>
      <w:r w:rsidRPr="004C05BC">
        <w:rPr>
          <w:rFonts w:ascii="Times New Roman" w:eastAsia="Times New Roman" w:hAnsi="Times New Roman" w:cs="Times New Roman"/>
        </w:rPr>
        <w:t xml:space="preserve">In the modern </w:t>
      </w:r>
      <w:r w:rsidR="69D2641A" w:rsidRPr="004C05BC">
        <w:rPr>
          <w:rFonts w:ascii="Times New Roman" w:eastAsia="Times New Roman" w:hAnsi="Times New Roman" w:cs="Times New Roman"/>
        </w:rPr>
        <w:t>sales</w:t>
      </w:r>
      <w:r w:rsidRPr="004C05BC">
        <w:rPr>
          <w:rFonts w:ascii="Times New Roman" w:eastAsia="Times New Roman" w:hAnsi="Times New Roman" w:cs="Times New Roman"/>
        </w:rPr>
        <w:t xml:space="preserve"> world, companies and brands will seemingly do and say anything for the sake of standing out and acquiring your business. However, can we trust their claims? </w:t>
      </w:r>
      <w:r w:rsidR="69D2641A" w:rsidRPr="004C05BC">
        <w:rPr>
          <w:rFonts w:ascii="Times New Roman" w:eastAsia="Times New Roman" w:hAnsi="Times New Roman" w:cs="Times New Roman"/>
        </w:rPr>
        <w:t>The</w:t>
      </w:r>
      <w:r w:rsidRPr="004C05BC">
        <w:rPr>
          <w:rFonts w:ascii="Times New Roman" w:eastAsia="Times New Roman" w:hAnsi="Times New Roman" w:cs="Times New Roman"/>
        </w:rPr>
        <w:t xml:space="preserve"> target of this think piece is Blue Nile, a diamond company that has put out an internal buyers guide on what diamond </w:t>
      </w:r>
      <w:r w:rsidR="34C7DE85" w:rsidRPr="004C05BC">
        <w:rPr>
          <w:rFonts w:ascii="Times New Roman" w:eastAsia="Times New Roman" w:hAnsi="Times New Roman" w:cs="Times New Roman"/>
        </w:rPr>
        <w:t xml:space="preserve">characteristics </w:t>
      </w:r>
      <w:r w:rsidRPr="004C05BC">
        <w:rPr>
          <w:rFonts w:ascii="Times New Roman" w:eastAsia="Times New Roman" w:hAnsi="Times New Roman" w:cs="Times New Roman"/>
        </w:rPr>
        <w:t>really drive quality and price.</w:t>
      </w:r>
    </w:p>
    <w:p w14:paraId="1F1F373F" w14:textId="77777777" w:rsidR="008D6CFC" w:rsidRPr="004C05BC" w:rsidRDefault="008D6CFC" w:rsidP="38E86A37">
      <w:pPr>
        <w:rPr>
          <w:rFonts w:ascii="Times New Roman" w:eastAsia="Times New Roman" w:hAnsi="Times New Roman" w:cs="Times New Roman"/>
        </w:rPr>
      </w:pPr>
    </w:p>
    <w:p w14:paraId="11B02547" w14:textId="51AC39A3" w:rsidR="00B44FFC" w:rsidRPr="004C05BC" w:rsidRDefault="382A92D2" w:rsidP="38E86A37">
      <w:pPr>
        <w:rPr>
          <w:rFonts w:ascii="Times New Roman" w:eastAsia="Times New Roman" w:hAnsi="Times New Roman" w:cs="Times New Roman"/>
        </w:rPr>
      </w:pPr>
      <w:r w:rsidRPr="004C05BC">
        <w:rPr>
          <w:rFonts w:ascii="Times New Roman" w:eastAsia="Times New Roman" w:hAnsi="Times New Roman" w:cs="Times New Roman"/>
        </w:rPr>
        <w:t xml:space="preserve">Let’s first </w:t>
      </w:r>
      <w:r w:rsidR="5A0C80BF" w:rsidRPr="004C05BC">
        <w:rPr>
          <w:rFonts w:ascii="Times New Roman" w:eastAsia="Times New Roman" w:hAnsi="Times New Roman" w:cs="Times New Roman"/>
        </w:rPr>
        <w:t>identi</w:t>
      </w:r>
      <w:r w:rsidR="05547AF1" w:rsidRPr="004C05BC">
        <w:rPr>
          <w:rFonts w:ascii="Times New Roman" w:eastAsia="Times New Roman" w:hAnsi="Times New Roman" w:cs="Times New Roman"/>
        </w:rPr>
        <w:t>fy</w:t>
      </w:r>
      <w:r w:rsidRPr="004C05BC">
        <w:rPr>
          <w:rFonts w:ascii="Times New Roman" w:eastAsia="Times New Roman" w:hAnsi="Times New Roman" w:cs="Times New Roman"/>
        </w:rPr>
        <w:t xml:space="preserve"> their claims; Blue Nile’s biggest claim is that </w:t>
      </w:r>
      <w:r w:rsidR="35A64373" w:rsidRPr="004C05BC">
        <w:rPr>
          <w:rFonts w:ascii="Times New Roman" w:eastAsia="Times New Roman" w:hAnsi="Times New Roman" w:cs="Times New Roman"/>
        </w:rPr>
        <w:t xml:space="preserve">Blue Nile’s Astor Diamonds “represent the highest-graded stones available in all of the </w:t>
      </w:r>
      <w:commentRangeStart w:id="0"/>
      <w:commentRangeStart w:id="1"/>
      <w:r w:rsidR="35A64373" w:rsidRPr="004C05BC">
        <w:rPr>
          <w:rFonts w:ascii="Times New Roman" w:eastAsia="Times New Roman" w:hAnsi="Times New Roman" w:cs="Times New Roman"/>
        </w:rPr>
        <w:t xml:space="preserve">four </w:t>
      </w:r>
      <w:r w:rsidR="41AA2A8D" w:rsidRPr="004C05BC">
        <w:rPr>
          <w:rFonts w:ascii="Times New Roman" w:eastAsia="Times New Roman" w:hAnsi="Times New Roman" w:cs="Times New Roman"/>
        </w:rPr>
        <w:t>C’s</w:t>
      </w:r>
      <w:commentRangeEnd w:id="0"/>
      <w:r w:rsidR="38CEE726" w:rsidRPr="004C05BC">
        <w:rPr>
          <w:rStyle w:val="CommentReference"/>
          <w:rFonts w:ascii="Times New Roman" w:hAnsi="Times New Roman" w:cs="Times New Roman"/>
          <w:sz w:val="24"/>
          <w:szCs w:val="24"/>
        </w:rPr>
        <w:commentReference w:id="0"/>
      </w:r>
      <w:commentRangeEnd w:id="1"/>
      <w:r w:rsidR="38CEE726" w:rsidRPr="004C05BC">
        <w:rPr>
          <w:rStyle w:val="CommentReference"/>
          <w:rFonts w:ascii="Times New Roman" w:hAnsi="Times New Roman" w:cs="Times New Roman"/>
          <w:sz w:val="24"/>
          <w:szCs w:val="24"/>
        </w:rPr>
        <w:commentReference w:id="1"/>
      </w:r>
      <w:r w:rsidR="41AA2A8D" w:rsidRPr="004C05BC">
        <w:rPr>
          <w:rFonts w:ascii="Times New Roman" w:eastAsia="Times New Roman" w:hAnsi="Times New Roman" w:cs="Times New Roman"/>
        </w:rPr>
        <w:t>” (Blue Nile, n.d.</w:t>
      </w:r>
      <w:r w:rsidRPr="004C05BC">
        <w:rPr>
          <w:rFonts w:ascii="Times New Roman" w:eastAsia="Times New Roman" w:hAnsi="Times New Roman" w:cs="Times New Roman"/>
        </w:rPr>
        <w:t>)</w:t>
      </w:r>
      <w:r w:rsidR="2E962652" w:rsidRPr="004C05BC">
        <w:rPr>
          <w:rFonts w:ascii="Times New Roman" w:eastAsia="Times New Roman" w:hAnsi="Times New Roman" w:cs="Times New Roman"/>
        </w:rPr>
        <w:t>, th</w:t>
      </w:r>
      <w:r w:rsidR="76F6AD70" w:rsidRPr="004C05BC">
        <w:rPr>
          <w:rFonts w:ascii="Times New Roman" w:eastAsia="Times New Roman" w:hAnsi="Times New Roman" w:cs="Times New Roman"/>
        </w:rPr>
        <w:t>e “four C’s” referring to</w:t>
      </w:r>
      <w:r w:rsidR="2E962652" w:rsidRPr="004C05BC">
        <w:rPr>
          <w:rFonts w:ascii="Times New Roman" w:eastAsia="Times New Roman" w:hAnsi="Times New Roman" w:cs="Times New Roman"/>
        </w:rPr>
        <w:t xml:space="preserve"> Carat, Clarity, Color, and Cut. </w:t>
      </w:r>
      <w:r w:rsidRPr="004C05BC">
        <w:rPr>
          <w:rFonts w:ascii="Times New Roman" w:eastAsia="Times New Roman" w:hAnsi="Times New Roman" w:cs="Times New Roman"/>
        </w:rPr>
        <w:t>The</w:t>
      </w:r>
      <w:r w:rsidR="6B3CA856" w:rsidRPr="004C05BC">
        <w:rPr>
          <w:rFonts w:ascii="Times New Roman" w:eastAsia="Times New Roman" w:hAnsi="Times New Roman" w:cs="Times New Roman"/>
        </w:rPr>
        <w:t xml:space="preserve"> Blue Nile website </w:t>
      </w:r>
      <w:r w:rsidRPr="004C05BC">
        <w:rPr>
          <w:rFonts w:ascii="Times New Roman" w:eastAsia="Times New Roman" w:hAnsi="Times New Roman" w:cs="Times New Roman"/>
        </w:rPr>
        <w:t>also claim</w:t>
      </w:r>
      <w:r w:rsidR="6B3CA856" w:rsidRPr="004C05BC">
        <w:rPr>
          <w:rFonts w:ascii="Times New Roman" w:eastAsia="Times New Roman" w:hAnsi="Times New Roman" w:cs="Times New Roman"/>
        </w:rPr>
        <w:t>s</w:t>
      </w:r>
      <w:r w:rsidRPr="004C05BC">
        <w:rPr>
          <w:rFonts w:ascii="Times New Roman" w:eastAsia="Times New Roman" w:hAnsi="Times New Roman" w:cs="Times New Roman"/>
        </w:rPr>
        <w:t xml:space="preserve"> the following:</w:t>
      </w:r>
    </w:p>
    <w:p w14:paraId="6FBE2E60" w14:textId="1FED3F39" w:rsidR="00B44FFC" w:rsidRPr="004C05BC" w:rsidRDefault="35A64373" w:rsidP="739F4EF0">
      <w:pPr>
        <w:pStyle w:val="ListParagraph"/>
        <w:numPr>
          <w:ilvl w:val="0"/>
          <w:numId w:val="1"/>
        </w:numPr>
        <w:rPr>
          <w:rFonts w:ascii="Times New Roman" w:eastAsia="Times New Roman" w:hAnsi="Times New Roman" w:cs="Times New Roman"/>
        </w:rPr>
      </w:pPr>
      <w:commentRangeStart w:id="2"/>
      <w:commentRangeStart w:id="3"/>
      <w:r w:rsidRPr="004C05BC">
        <w:rPr>
          <w:rFonts w:ascii="Times New Roman" w:eastAsia="Times New Roman" w:hAnsi="Times New Roman" w:cs="Times New Roman"/>
        </w:rPr>
        <w:t xml:space="preserve">“Cut </w:t>
      </w:r>
      <w:commentRangeEnd w:id="2"/>
      <w:r w:rsidR="635790C2" w:rsidRPr="004C05BC">
        <w:rPr>
          <w:rStyle w:val="CommentReference"/>
          <w:rFonts w:ascii="Times New Roman" w:hAnsi="Times New Roman" w:cs="Times New Roman"/>
          <w:sz w:val="24"/>
          <w:szCs w:val="24"/>
        </w:rPr>
        <w:commentReference w:id="2"/>
      </w:r>
      <w:commentRangeEnd w:id="3"/>
      <w:r w:rsidR="635790C2" w:rsidRPr="004C05BC">
        <w:rPr>
          <w:rStyle w:val="CommentReference"/>
          <w:rFonts w:ascii="Times New Roman" w:hAnsi="Times New Roman" w:cs="Times New Roman"/>
          <w:sz w:val="24"/>
          <w:szCs w:val="24"/>
        </w:rPr>
        <w:commentReference w:id="3"/>
      </w:r>
      <w:r w:rsidRPr="004C05BC">
        <w:rPr>
          <w:rFonts w:ascii="Times New Roman" w:eastAsia="Times New Roman" w:hAnsi="Times New Roman" w:cs="Times New Roman"/>
        </w:rPr>
        <w:t xml:space="preserve">is responsible for the diamond’s brilliance… cut should be your biggest priority” </w:t>
      </w:r>
      <w:r w:rsidR="382A92D2" w:rsidRPr="004C05BC">
        <w:rPr>
          <w:rFonts w:ascii="Times New Roman" w:eastAsia="Times New Roman" w:hAnsi="Times New Roman" w:cs="Times New Roman"/>
        </w:rPr>
        <w:t>“</w:t>
      </w:r>
      <w:r w:rsidRPr="004C05BC">
        <w:rPr>
          <w:rFonts w:ascii="Times New Roman" w:eastAsia="Times New Roman" w:hAnsi="Times New Roman" w:cs="Times New Roman"/>
        </w:rPr>
        <w:t>C</w:t>
      </w:r>
      <w:r w:rsidR="382A92D2" w:rsidRPr="004C05BC">
        <w:rPr>
          <w:rFonts w:ascii="Times New Roman" w:eastAsia="Times New Roman" w:hAnsi="Times New Roman" w:cs="Times New Roman"/>
        </w:rPr>
        <w:t>larity is… the least important”</w:t>
      </w:r>
    </w:p>
    <w:p w14:paraId="14C4B95B" w14:textId="368D7C78" w:rsidR="008D6CFC" w:rsidRPr="004C05BC" w:rsidRDefault="382A92D2" w:rsidP="739F4EF0">
      <w:pPr>
        <w:pStyle w:val="ListParagraph"/>
        <w:numPr>
          <w:ilvl w:val="0"/>
          <w:numId w:val="1"/>
        </w:numPr>
        <w:rPr>
          <w:rFonts w:ascii="Times New Roman" w:eastAsia="Times New Roman" w:hAnsi="Times New Roman" w:cs="Times New Roman"/>
        </w:rPr>
      </w:pPr>
      <w:r w:rsidRPr="004C05BC">
        <w:rPr>
          <w:rFonts w:ascii="Times New Roman" w:eastAsia="Times New Roman" w:hAnsi="Times New Roman" w:cs="Times New Roman"/>
        </w:rPr>
        <w:t>“The higher the quality a diamond, the more expensive it will be.</w:t>
      </w:r>
      <w:r w:rsidR="6B3CA856" w:rsidRPr="004C05BC">
        <w:rPr>
          <w:rFonts w:ascii="Times New Roman" w:eastAsia="Times New Roman" w:hAnsi="Times New Roman" w:cs="Times New Roman"/>
        </w:rPr>
        <w:t>”</w:t>
      </w:r>
    </w:p>
    <w:p w14:paraId="0A941F35" w14:textId="6D1E6FA1" w:rsidR="0404997D" w:rsidRPr="004C05BC" w:rsidRDefault="51124174" w:rsidP="739F4EF0">
      <w:pPr>
        <w:pStyle w:val="ListParagraph"/>
        <w:numPr>
          <w:ilvl w:val="0"/>
          <w:numId w:val="1"/>
        </w:numPr>
        <w:rPr>
          <w:rFonts w:ascii="Times New Roman" w:eastAsia="Times New Roman" w:hAnsi="Times New Roman" w:cs="Times New Roman"/>
        </w:rPr>
      </w:pPr>
      <w:r w:rsidRPr="004C05BC">
        <w:rPr>
          <w:rFonts w:ascii="Times New Roman" w:eastAsia="Times New Roman" w:hAnsi="Times New Roman" w:cs="Times New Roman"/>
        </w:rPr>
        <w:t xml:space="preserve">“Carat weight choice is a matter of </w:t>
      </w:r>
      <w:r w:rsidR="139228F9" w:rsidRPr="004C05BC">
        <w:rPr>
          <w:rFonts w:ascii="Times New Roman" w:eastAsia="Times New Roman" w:hAnsi="Times New Roman" w:cs="Times New Roman"/>
        </w:rPr>
        <w:t>preference;</w:t>
      </w:r>
      <w:r w:rsidRPr="004C05BC">
        <w:rPr>
          <w:rFonts w:ascii="Times New Roman" w:eastAsia="Times New Roman" w:hAnsi="Times New Roman" w:cs="Times New Roman"/>
        </w:rPr>
        <w:t xml:space="preserve"> one weight is not necessarily better than another. Typically, heavier high-quality diamonds are rarer than ones with lower carat weights and diamond prices can reflect this”</w:t>
      </w:r>
    </w:p>
    <w:p w14:paraId="3BC24EE7" w14:textId="310B0B38" w:rsidR="00DD35C3" w:rsidRPr="004C05BC" w:rsidRDefault="635790C2" w:rsidP="38E86A37">
      <w:pPr>
        <w:rPr>
          <w:rFonts w:ascii="Times New Roman" w:eastAsia="Times New Roman" w:hAnsi="Times New Roman" w:cs="Times New Roman"/>
        </w:rPr>
      </w:pPr>
      <w:r w:rsidRPr="004C05BC">
        <w:rPr>
          <w:rFonts w:ascii="Times New Roman" w:eastAsia="Times New Roman" w:hAnsi="Times New Roman" w:cs="Times New Roman"/>
        </w:rPr>
        <w:t xml:space="preserve">These are some </w:t>
      </w:r>
      <w:r w:rsidR="77A32B14" w:rsidRPr="004C05BC">
        <w:rPr>
          <w:rFonts w:ascii="Times New Roman" w:eastAsia="Times New Roman" w:hAnsi="Times New Roman" w:cs="Times New Roman"/>
        </w:rPr>
        <w:t>decisive</w:t>
      </w:r>
      <w:r w:rsidRPr="004C05BC">
        <w:rPr>
          <w:rFonts w:ascii="Times New Roman" w:eastAsia="Times New Roman" w:hAnsi="Times New Roman" w:cs="Times New Roman"/>
        </w:rPr>
        <w:t xml:space="preserve"> claims, so </w:t>
      </w:r>
      <w:r w:rsidR="7B50B60E" w:rsidRPr="004C05BC">
        <w:rPr>
          <w:rFonts w:ascii="Times New Roman" w:eastAsia="Times New Roman" w:hAnsi="Times New Roman" w:cs="Times New Roman"/>
        </w:rPr>
        <w:t>let’s</w:t>
      </w:r>
      <w:r w:rsidRPr="004C05BC">
        <w:rPr>
          <w:rFonts w:ascii="Times New Roman" w:eastAsia="Times New Roman" w:hAnsi="Times New Roman" w:cs="Times New Roman"/>
        </w:rPr>
        <w:t xml:space="preserve"> </w:t>
      </w:r>
      <w:r w:rsidR="7B50B60E" w:rsidRPr="004C05BC">
        <w:rPr>
          <w:rFonts w:ascii="Times New Roman" w:eastAsia="Times New Roman" w:hAnsi="Times New Roman" w:cs="Times New Roman"/>
        </w:rPr>
        <w:t>investigate</w:t>
      </w:r>
      <w:r w:rsidRPr="004C05BC">
        <w:rPr>
          <w:rFonts w:ascii="Times New Roman" w:eastAsia="Times New Roman" w:hAnsi="Times New Roman" w:cs="Times New Roman"/>
        </w:rPr>
        <w:t xml:space="preserve"> whether Blue Nile is pushing their own </w:t>
      </w:r>
      <w:r w:rsidR="234184B8" w:rsidRPr="004C05BC">
        <w:rPr>
          <w:rFonts w:ascii="Times New Roman" w:eastAsia="Times New Roman" w:hAnsi="Times New Roman" w:cs="Times New Roman"/>
        </w:rPr>
        <w:t xml:space="preserve">branded </w:t>
      </w:r>
      <w:r w:rsidRPr="004C05BC">
        <w:rPr>
          <w:rFonts w:ascii="Times New Roman" w:eastAsia="Times New Roman" w:hAnsi="Times New Roman" w:cs="Times New Roman"/>
        </w:rPr>
        <w:t>diamonds or giving a truly indicative read of the diamond market!</w:t>
      </w:r>
    </w:p>
    <w:p w14:paraId="05DE8BB1" w14:textId="06B5828F" w:rsidR="008D6CFC" w:rsidRPr="004C05BC" w:rsidRDefault="008D6CFC" w:rsidP="38E86A37">
      <w:pPr>
        <w:rPr>
          <w:rFonts w:ascii="Times New Roman" w:eastAsia="Times New Roman" w:hAnsi="Times New Roman" w:cs="Times New Roman"/>
        </w:rPr>
      </w:pPr>
    </w:p>
    <w:p w14:paraId="0F1CC429" w14:textId="13CA1D69" w:rsidR="530DE36D" w:rsidRPr="004C05BC" w:rsidRDefault="530DE36D" w:rsidP="38E86A37">
      <w:pPr>
        <w:rPr>
          <w:rFonts w:ascii="Times New Roman" w:eastAsia="Times New Roman" w:hAnsi="Times New Roman" w:cs="Times New Roman"/>
        </w:rPr>
      </w:pPr>
      <w:r w:rsidRPr="004C05BC">
        <w:rPr>
          <w:rFonts w:ascii="Times New Roman" w:eastAsia="Times New Roman" w:hAnsi="Times New Roman" w:cs="Times New Roman"/>
        </w:rPr>
        <w:t xml:space="preserve">This fourth claim by Blue Nile really sets the tone of this article as it associates quality with price; to assume an increase in quality is to assume an increase in desirability by buyers. If they are willing to </w:t>
      </w:r>
      <w:r w:rsidR="3AD4EC8F" w:rsidRPr="004C05BC">
        <w:rPr>
          <w:rFonts w:ascii="Times New Roman" w:eastAsia="Times New Roman" w:hAnsi="Times New Roman" w:cs="Times New Roman"/>
        </w:rPr>
        <w:t xml:space="preserve">pay more for something, economics would suggest that that product has a higher demand or recognized value. This will be important to acknowledge so that we can respond to claims </w:t>
      </w:r>
      <w:r w:rsidR="1D6E2517" w:rsidRPr="004C05BC">
        <w:rPr>
          <w:rFonts w:ascii="Times New Roman" w:eastAsia="Times New Roman" w:hAnsi="Times New Roman" w:cs="Times New Roman"/>
        </w:rPr>
        <w:t>1, 2, and 3.</w:t>
      </w:r>
    </w:p>
    <w:p w14:paraId="05D9947D" w14:textId="233961CF" w:rsidR="007D7359" w:rsidRPr="004C05BC" w:rsidRDefault="35A64373" w:rsidP="38E86A37">
      <w:pPr>
        <w:rPr>
          <w:rFonts w:ascii="Times New Roman" w:eastAsia="Times New Roman" w:hAnsi="Times New Roman" w:cs="Times New Roman"/>
        </w:rPr>
      </w:pPr>
      <w:r w:rsidRPr="004C05BC">
        <w:rPr>
          <w:rFonts w:ascii="Times New Roman" w:eastAsia="Times New Roman" w:hAnsi="Times New Roman" w:cs="Times New Roman"/>
        </w:rPr>
        <w:t xml:space="preserve">To address claims 2 and 3, </w:t>
      </w:r>
      <w:r w:rsidR="0131AF70" w:rsidRPr="004C05BC">
        <w:rPr>
          <w:rFonts w:ascii="Times New Roman" w:eastAsia="Times New Roman" w:hAnsi="Times New Roman" w:cs="Times New Roman"/>
        </w:rPr>
        <w:t>the</w:t>
      </w:r>
      <w:r w:rsidRPr="004C05BC">
        <w:rPr>
          <w:rFonts w:ascii="Times New Roman" w:eastAsia="Times New Roman" w:hAnsi="Times New Roman" w:cs="Times New Roman"/>
        </w:rPr>
        <w:t xml:space="preserve"> research team </w:t>
      </w:r>
      <w:r w:rsidR="0131AF70" w:rsidRPr="004C05BC">
        <w:rPr>
          <w:rFonts w:ascii="Times New Roman" w:eastAsia="Times New Roman" w:hAnsi="Times New Roman" w:cs="Times New Roman"/>
        </w:rPr>
        <w:t xml:space="preserve">of Group 6 </w:t>
      </w:r>
      <w:r w:rsidRPr="004C05BC">
        <w:rPr>
          <w:rFonts w:ascii="Times New Roman" w:eastAsia="Times New Roman" w:hAnsi="Times New Roman" w:cs="Times New Roman"/>
        </w:rPr>
        <w:t xml:space="preserve">took a statistical approach using a data set of 1,214 diamonds to compare the qualities of the </w:t>
      </w:r>
      <w:r w:rsidR="2B8FD342" w:rsidRPr="004C05BC">
        <w:rPr>
          <w:rFonts w:ascii="Times New Roman" w:eastAsia="Times New Roman" w:hAnsi="Times New Roman" w:cs="Times New Roman"/>
        </w:rPr>
        <w:t>four</w:t>
      </w:r>
      <w:r w:rsidRPr="004C05BC">
        <w:rPr>
          <w:rFonts w:ascii="Times New Roman" w:eastAsia="Times New Roman" w:hAnsi="Times New Roman" w:cs="Times New Roman"/>
        </w:rPr>
        <w:t xml:space="preserve"> </w:t>
      </w:r>
      <w:r w:rsidR="3A6CDADA" w:rsidRPr="004C05BC">
        <w:rPr>
          <w:rFonts w:ascii="Times New Roman" w:eastAsia="Times New Roman" w:hAnsi="Times New Roman" w:cs="Times New Roman"/>
        </w:rPr>
        <w:t>Cs</w:t>
      </w:r>
      <w:r w:rsidRPr="004C05BC">
        <w:rPr>
          <w:rFonts w:ascii="Times New Roman" w:eastAsia="Times New Roman" w:hAnsi="Times New Roman" w:cs="Times New Roman"/>
        </w:rPr>
        <w:t xml:space="preserve"> against price.</w:t>
      </w:r>
      <w:r w:rsidR="7BFC5D20" w:rsidRPr="004C05BC">
        <w:rPr>
          <w:rFonts w:ascii="Times New Roman" w:eastAsia="Times New Roman" w:hAnsi="Times New Roman" w:cs="Times New Roman"/>
        </w:rPr>
        <w:t xml:space="preserve"> Whe</w:t>
      </w:r>
      <w:r w:rsidR="18ED6EA5" w:rsidRPr="004C05BC">
        <w:rPr>
          <w:rFonts w:ascii="Times New Roman" w:eastAsia="Times New Roman" w:hAnsi="Times New Roman" w:cs="Times New Roman"/>
        </w:rPr>
        <w:t xml:space="preserve">n looking at the data, carat </w:t>
      </w:r>
      <w:r w:rsidR="7D216D3B" w:rsidRPr="004C05BC">
        <w:rPr>
          <w:rFonts w:ascii="Times New Roman" w:eastAsia="Times New Roman" w:hAnsi="Times New Roman" w:cs="Times New Roman"/>
        </w:rPr>
        <w:t>seems</w:t>
      </w:r>
      <w:r w:rsidR="18ED6EA5" w:rsidRPr="004C05BC">
        <w:rPr>
          <w:rFonts w:ascii="Times New Roman" w:eastAsia="Times New Roman" w:hAnsi="Times New Roman" w:cs="Times New Roman"/>
        </w:rPr>
        <w:t xml:space="preserve"> to have the biggest </w:t>
      </w:r>
      <w:r w:rsidR="74E63E8D" w:rsidRPr="004C05BC">
        <w:rPr>
          <w:rFonts w:ascii="Times New Roman" w:eastAsia="Times New Roman" w:hAnsi="Times New Roman" w:cs="Times New Roman"/>
        </w:rPr>
        <w:t>impact on price</w:t>
      </w:r>
      <w:r w:rsidR="05943F37" w:rsidRPr="004C05BC">
        <w:rPr>
          <w:rFonts w:ascii="Times New Roman" w:eastAsia="Times New Roman" w:hAnsi="Times New Roman" w:cs="Times New Roman"/>
        </w:rPr>
        <w:t>.</w:t>
      </w:r>
      <w:r w:rsidR="135233C7" w:rsidRPr="004C05BC">
        <w:rPr>
          <w:rFonts w:ascii="Times New Roman" w:eastAsia="Times New Roman" w:hAnsi="Times New Roman" w:cs="Times New Roman"/>
        </w:rPr>
        <w:t xml:space="preserve"> </w:t>
      </w:r>
      <w:r w:rsidR="5A69FD86" w:rsidRPr="004C05BC">
        <w:rPr>
          <w:rFonts w:ascii="Times New Roman" w:eastAsia="Times New Roman" w:hAnsi="Times New Roman" w:cs="Times New Roman"/>
        </w:rPr>
        <w:t xml:space="preserve">This can be inferred when looking at figures 1-3 as there appears to be a steady increase in price as carat </w:t>
      </w:r>
      <w:r w:rsidR="0C4D1941" w:rsidRPr="004C05BC">
        <w:rPr>
          <w:rFonts w:ascii="Times New Roman" w:eastAsia="Times New Roman" w:hAnsi="Times New Roman" w:cs="Times New Roman"/>
        </w:rPr>
        <w:t>increases</w:t>
      </w:r>
      <w:r w:rsidR="5A69FD86" w:rsidRPr="004C05BC">
        <w:rPr>
          <w:rFonts w:ascii="Times New Roman" w:eastAsia="Times New Roman" w:hAnsi="Times New Roman" w:cs="Times New Roman"/>
        </w:rPr>
        <w:t>, but a less consist</w:t>
      </w:r>
      <w:r w:rsidR="4E3DE7D0" w:rsidRPr="004C05BC">
        <w:rPr>
          <w:rFonts w:ascii="Times New Roman" w:eastAsia="Times New Roman" w:hAnsi="Times New Roman" w:cs="Times New Roman"/>
        </w:rPr>
        <w:t>ent increase as the other</w:t>
      </w:r>
      <w:r w:rsidR="53E113A4" w:rsidRPr="004C05BC">
        <w:rPr>
          <w:rFonts w:ascii="Times New Roman" w:eastAsia="Times New Roman" w:hAnsi="Times New Roman" w:cs="Times New Roman"/>
        </w:rPr>
        <w:t xml:space="preserve"> </w:t>
      </w:r>
      <w:r w:rsidR="04D93A23" w:rsidRPr="004C05BC">
        <w:rPr>
          <w:rFonts w:ascii="Times New Roman" w:eastAsia="Times New Roman" w:hAnsi="Times New Roman" w:cs="Times New Roman"/>
        </w:rPr>
        <w:t>variables</w:t>
      </w:r>
      <w:r w:rsidR="4E3DE7D0" w:rsidRPr="004C05BC">
        <w:rPr>
          <w:rFonts w:ascii="Times New Roman" w:eastAsia="Times New Roman" w:hAnsi="Times New Roman" w:cs="Times New Roman"/>
        </w:rPr>
        <w:t xml:space="preserve"> </w:t>
      </w:r>
      <w:r w:rsidR="478D3F0B" w:rsidRPr="004C05BC">
        <w:rPr>
          <w:rFonts w:ascii="Times New Roman" w:eastAsia="Times New Roman" w:hAnsi="Times New Roman" w:cs="Times New Roman"/>
        </w:rPr>
        <w:t>i</w:t>
      </w:r>
      <w:r w:rsidR="79421BB6" w:rsidRPr="004C05BC">
        <w:rPr>
          <w:rFonts w:ascii="Times New Roman" w:eastAsia="Times New Roman" w:hAnsi="Times New Roman" w:cs="Times New Roman"/>
        </w:rPr>
        <w:t>ncreas</w:t>
      </w:r>
      <w:r w:rsidR="271FC07C" w:rsidRPr="004C05BC">
        <w:rPr>
          <w:rFonts w:ascii="Times New Roman" w:eastAsia="Times New Roman" w:hAnsi="Times New Roman" w:cs="Times New Roman"/>
        </w:rPr>
        <w:t>e</w:t>
      </w:r>
      <w:r w:rsidR="4E3DE7D0" w:rsidRPr="004C05BC">
        <w:rPr>
          <w:rFonts w:ascii="Times New Roman" w:eastAsia="Times New Roman" w:hAnsi="Times New Roman" w:cs="Times New Roman"/>
        </w:rPr>
        <w:t xml:space="preserve"> in quality. </w:t>
      </w:r>
      <w:r w:rsidR="5A69FD86" w:rsidRPr="004C05BC">
        <w:rPr>
          <w:rFonts w:ascii="Times New Roman" w:eastAsia="Times New Roman" w:hAnsi="Times New Roman" w:cs="Times New Roman"/>
        </w:rPr>
        <w:t xml:space="preserve">Ultimately, the team </w:t>
      </w:r>
      <w:r w:rsidR="24D05234" w:rsidRPr="004C05BC">
        <w:rPr>
          <w:rFonts w:ascii="Times New Roman" w:eastAsia="Times New Roman" w:hAnsi="Times New Roman" w:cs="Times New Roman"/>
        </w:rPr>
        <w:t xml:space="preserve">found </w:t>
      </w:r>
      <w:r w:rsidR="5A69FD86" w:rsidRPr="004C05BC">
        <w:rPr>
          <w:rFonts w:ascii="Times New Roman" w:eastAsia="Times New Roman" w:hAnsi="Times New Roman" w:cs="Times New Roman"/>
        </w:rPr>
        <w:t>that f</w:t>
      </w:r>
      <w:r w:rsidR="135233C7" w:rsidRPr="004C05BC">
        <w:rPr>
          <w:rFonts w:ascii="Times New Roman" w:eastAsia="Times New Roman" w:hAnsi="Times New Roman" w:cs="Times New Roman"/>
        </w:rPr>
        <w:t xml:space="preserve">or </w:t>
      </w:r>
      <w:r w:rsidR="41996DE6" w:rsidRPr="004C05BC">
        <w:rPr>
          <w:rFonts w:ascii="Times New Roman" w:eastAsia="Times New Roman" w:hAnsi="Times New Roman" w:cs="Times New Roman"/>
        </w:rPr>
        <w:t xml:space="preserve">every 1% increase in the carat weight of a diamond, the price of </w:t>
      </w:r>
      <w:r w:rsidR="0131AF70" w:rsidRPr="004C05BC">
        <w:rPr>
          <w:rFonts w:ascii="Times New Roman" w:eastAsia="Times New Roman" w:hAnsi="Times New Roman" w:cs="Times New Roman"/>
        </w:rPr>
        <w:t>that</w:t>
      </w:r>
      <w:r w:rsidR="41996DE6" w:rsidRPr="004C05BC">
        <w:rPr>
          <w:rFonts w:ascii="Times New Roman" w:eastAsia="Times New Roman" w:hAnsi="Times New Roman" w:cs="Times New Roman"/>
        </w:rPr>
        <w:t xml:space="preserve"> diamond </w:t>
      </w:r>
      <w:r w:rsidR="0131AF70" w:rsidRPr="004C05BC">
        <w:rPr>
          <w:rFonts w:ascii="Times New Roman" w:eastAsia="Times New Roman" w:hAnsi="Times New Roman" w:cs="Times New Roman"/>
        </w:rPr>
        <w:t xml:space="preserve">is expected to </w:t>
      </w:r>
      <w:r w:rsidR="41996DE6" w:rsidRPr="004C05BC">
        <w:rPr>
          <w:rFonts w:ascii="Times New Roman" w:eastAsia="Times New Roman" w:hAnsi="Times New Roman" w:cs="Times New Roman"/>
        </w:rPr>
        <w:t>increase by approximately 1.944%.</w:t>
      </w:r>
    </w:p>
    <w:p w14:paraId="6971ACA3" w14:textId="01B804FD" w:rsidR="007D7359" w:rsidRPr="004C05BC" w:rsidRDefault="38BD951C" w:rsidP="00AE3B00">
      <w:pPr>
        <w:jc w:val="center"/>
        <w:rPr>
          <w:rFonts w:ascii="Times New Roman" w:eastAsia="Times New Roman" w:hAnsi="Times New Roman" w:cs="Times New Roman"/>
        </w:rPr>
      </w:pPr>
      <w:r w:rsidRPr="004C05BC">
        <w:rPr>
          <w:rFonts w:ascii="Times New Roman" w:hAnsi="Times New Roman" w:cs="Times New Roman"/>
          <w:noProof/>
        </w:rPr>
        <w:drawing>
          <wp:inline distT="0" distB="0" distL="0" distR="0" wp14:anchorId="346074E9" wp14:editId="535F83C4">
            <wp:extent cx="2752725" cy="1698396"/>
            <wp:effectExtent l="0" t="0" r="0" b="0"/>
            <wp:docPr id="1708098831" name="Picture 170809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698396"/>
                    </a:xfrm>
                    <a:prstGeom prst="rect">
                      <a:avLst/>
                    </a:prstGeom>
                  </pic:spPr>
                </pic:pic>
              </a:graphicData>
            </a:graphic>
          </wp:inline>
        </w:drawing>
      </w:r>
      <w:r w:rsidR="46741016" w:rsidRPr="004C05BC">
        <w:rPr>
          <w:rFonts w:ascii="Times New Roman" w:hAnsi="Times New Roman" w:cs="Times New Roman"/>
          <w:noProof/>
        </w:rPr>
        <w:drawing>
          <wp:inline distT="0" distB="0" distL="0" distR="0" wp14:anchorId="659E1999" wp14:editId="50C3B368">
            <wp:extent cx="2750894" cy="1697266"/>
            <wp:effectExtent l="0" t="0" r="0" b="0"/>
            <wp:docPr id="661992606" name="Picture 66199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50894" cy="1697266"/>
                    </a:xfrm>
                    <a:prstGeom prst="rect">
                      <a:avLst/>
                    </a:prstGeom>
                  </pic:spPr>
                </pic:pic>
              </a:graphicData>
            </a:graphic>
          </wp:inline>
        </w:drawing>
      </w:r>
    </w:p>
    <w:p w14:paraId="2BBD8886" w14:textId="2570D0A4" w:rsidR="008D6CFC" w:rsidRPr="004C05BC" w:rsidRDefault="46741016" w:rsidP="00AE3B00">
      <w:pPr>
        <w:jc w:val="center"/>
        <w:rPr>
          <w:rFonts w:ascii="Times New Roman" w:eastAsia="Times New Roman" w:hAnsi="Times New Roman" w:cs="Times New Roman"/>
        </w:rPr>
      </w:pPr>
      <w:r w:rsidRPr="004C05BC">
        <w:rPr>
          <w:rFonts w:ascii="Times New Roman" w:hAnsi="Times New Roman" w:cs="Times New Roman"/>
          <w:noProof/>
        </w:rPr>
        <w:drawing>
          <wp:inline distT="0" distB="0" distL="0" distR="0" wp14:anchorId="6788CED3" wp14:editId="31E8EA8A">
            <wp:extent cx="2748940" cy="1696060"/>
            <wp:effectExtent l="0" t="0" r="0" b="0"/>
            <wp:docPr id="592603087" name="Picture 59260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48940" cy="1696060"/>
                    </a:xfrm>
                    <a:prstGeom prst="rect">
                      <a:avLst/>
                    </a:prstGeom>
                  </pic:spPr>
                </pic:pic>
              </a:graphicData>
            </a:graphic>
          </wp:inline>
        </w:drawing>
      </w:r>
    </w:p>
    <w:p w14:paraId="52560389" w14:textId="281003C2" w:rsidR="008D6CFC" w:rsidRPr="004C05BC" w:rsidRDefault="3F6E11A8" w:rsidP="38E86A37">
      <w:pPr>
        <w:rPr>
          <w:rFonts w:ascii="Times New Roman" w:eastAsia="Times New Roman" w:hAnsi="Times New Roman" w:cs="Times New Roman"/>
        </w:rPr>
      </w:pPr>
      <w:r w:rsidRPr="004C05BC">
        <w:rPr>
          <w:rFonts w:ascii="Times New Roman" w:eastAsia="Times New Roman" w:hAnsi="Times New Roman" w:cs="Times New Roman"/>
        </w:rPr>
        <w:t xml:space="preserve">When looking at these same visualizations, </w:t>
      </w:r>
      <w:r w:rsidR="76F83A93" w:rsidRPr="004C05BC">
        <w:rPr>
          <w:rFonts w:ascii="Times New Roman" w:eastAsia="Times New Roman" w:hAnsi="Times New Roman" w:cs="Times New Roman"/>
        </w:rPr>
        <w:t>you</w:t>
      </w:r>
      <w:r w:rsidRPr="004C05BC">
        <w:rPr>
          <w:rFonts w:ascii="Times New Roman" w:eastAsia="Times New Roman" w:hAnsi="Times New Roman" w:cs="Times New Roman"/>
        </w:rPr>
        <w:t xml:space="preserve"> </w:t>
      </w:r>
      <w:r w:rsidR="76F83A93" w:rsidRPr="004C05BC">
        <w:rPr>
          <w:rFonts w:ascii="Times New Roman" w:eastAsia="Times New Roman" w:hAnsi="Times New Roman" w:cs="Times New Roman"/>
        </w:rPr>
        <w:t xml:space="preserve">may </w:t>
      </w:r>
      <w:r w:rsidRPr="004C05BC">
        <w:rPr>
          <w:rFonts w:ascii="Times New Roman" w:eastAsia="Times New Roman" w:hAnsi="Times New Roman" w:cs="Times New Roman"/>
        </w:rPr>
        <w:t>notice that the lowest cut grade contained the highest median price when the carat was maximized while t</w:t>
      </w:r>
      <w:r w:rsidR="01B55F48" w:rsidRPr="004C05BC">
        <w:rPr>
          <w:rFonts w:ascii="Times New Roman" w:eastAsia="Times New Roman" w:hAnsi="Times New Roman" w:cs="Times New Roman"/>
        </w:rPr>
        <w:t xml:space="preserve">he </w:t>
      </w:r>
      <w:r w:rsidRPr="004C05BC">
        <w:rPr>
          <w:rFonts w:ascii="Times New Roman" w:eastAsia="Times New Roman" w:hAnsi="Times New Roman" w:cs="Times New Roman"/>
        </w:rPr>
        <w:t>mid</w:t>
      </w:r>
      <w:r w:rsidR="12E351D8" w:rsidRPr="004C05BC">
        <w:rPr>
          <w:rFonts w:ascii="Times New Roman" w:eastAsia="Times New Roman" w:hAnsi="Times New Roman" w:cs="Times New Roman"/>
        </w:rPr>
        <w:t xml:space="preserve">dle grade cuts did not see </w:t>
      </w:r>
      <w:r w:rsidR="5499199C" w:rsidRPr="004C05BC">
        <w:rPr>
          <w:rFonts w:ascii="Times New Roman" w:eastAsia="Times New Roman" w:hAnsi="Times New Roman" w:cs="Times New Roman"/>
        </w:rPr>
        <w:t>as high of an increase.</w:t>
      </w:r>
      <w:r w:rsidR="4C778024" w:rsidRPr="004C05BC">
        <w:rPr>
          <w:rFonts w:ascii="Times New Roman" w:eastAsia="Times New Roman" w:hAnsi="Times New Roman" w:cs="Times New Roman"/>
        </w:rPr>
        <w:t xml:space="preserve"> </w:t>
      </w:r>
      <w:r w:rsidR="624453B4" w:rsidRPr="004C05BC">
        <w:rPr>
          <w:rFonts w:ascii="Times New Roman" w:eastAsia="Times New Roman" w:hAnsi="Times New Roman" w:cs="Times New Roman"/>
        </w:rPr>
        <w:t xml:space="preserve">You can also see that color and clarity seem to consistently increase the median price, just a bit less so than carat! </w:t>
      </w:r>
    </w:p>
    <w:p w14:paraId="7F6611F8" w14:textId="14A2EBB8" w:rsidR="008D6CFC" w:rsidRPr="004C05BC" w:rsidRDefault="008D6CFC" w:rsidP="38E86A37">
      <w:pPr>
        <w:rPr>
          <w:rFonts w:ascii="Times New Roman" w:eastAsia="Times New Roman" w:hAnsi="Times New Roman" w:cs="Times New Roman"/>
        </w:rPr>
      </w:pPr>
    </w:p>
    <w:p w14:paraId="74ED8FE1" w14:textId="2F425716" w:rsidR="008D6CFC" w:rsidRPr="004C05BC" w:rsidRDefault="365C7906" w:rsidP="38E86A37">
      <w:pPr>
        <w:rPr>
          <w:rFonts w:ascii="Times New Roman" w:eastAsia="Times New Roman" w:hAnsi="Times New Roman" w:cs="Times New Roman"/>
        </w:rPr>
      </w:pPr>
      <w:r w:rsidRPr="004C05BC">
        <w:rPr>
          <w:rFonts w:ascii="Times New Roman" w:eastAsia="Times New Roman" w:hAnsi="Times New Roman" w:cs="Times New Roman"/>
        </w:rPr>
        <w:t xml:space="preserve">Now the big one... Can we really put our faith </w:t>
      </w:r>
      <w:r w:rsidR="7DEC49AB" w:rsidRPr="004C05BC">
        <w:rPr>
          <w:rFonts w:ascii="Times New Roman" w:eastAsia="Times New Roman" w:hAnsi="Times New Roman" w:cs="Times New Roman"/>
        </w:rPr>
        <w:t>in</w:t>
      </w:r>
      <w:r w:rsidRPr="004C05BC">
        <w:rPr>
          <w:rFonts w:ascii="Times New Roman" w:eastAsia="Times New Roman" w:hAnsi="Times New Roman" w:cs="Times New Roman"/>
        </w:rPr>
        <w:t xml:space="preserve"> the Astor Diamond</w:t>
      </w:r>
      <w:r w:rsidR="7F56F143" w:rsidRPr="004C05BC">
        <w:rPr>
          <w:rFonts w:ascii="Times New Roman" w:eastAsia="Times New Roman" w:hAnsi="Times New Roman" w:cs="Times New Roman"/>
        </w:rPr>
        <w:t xml:space="preserve">? </w:t>
      </w:r>
      <w:r w:rsidR="20C57790" w:rsidRPr="004C05BC">
        <w:rPr>
          <w:rFonts w:ascii="Times New Roman" w:eastAsia="Times New Roman" w:hAnsi="Times New Roman" w:cs="Times New Roman"/>
        </w:rPr>
        <w:t>Well,</w:t>
      </w:r>
      <w:r w:rsidR="7F56F143" w:rsidRPr="004C05BC">
        <w:rPr>
          <w:rFonts w:ascii="Times New Roman" w:eastAsia="Times New Roman" w:hAnsi="Times New Roman" w:cs="Times New Roman"/>
        </w:rPr>
        <w:t xml:space="preserve"> </w:t>
      </w:r>
      <w:r w:rsidR="2229957C" w:rsidRPr="004C05BC">
        <w:rPr>
          <w:rFonts w:ascii="Times New Roman" w:eastAsia="Times New Roman" w:hAnsi="Times New Roman" w:cs="Times New Roman"/>
        </w:rPr>
        <w:t>it's</w:t>
      </w:r>
      <w:r w:rsidR="7F56F143" w:rsidRPr="004C05BC">
        <w:rPr>
          <w:rFonts w:ascii="Times New Roman" w:eastAsia="Times New Roman" w:hAnsi="Times New Roman" w:cs="Times New Roman"/>
        </w:rPr>
        <w:t xml:space="preserve"> hard to tell. Within the population of the study, Astor Ideal diamonds were quite limited. </w:t>
      </w:r>
      <w:r w:rsidR="68B0D05C" w:rsidRPr="004C05BC">
        <w:rPr>
          <w:rFonts w:ascii="Times New Roman" w:eastAsia="Times New Roman" w:hAnsi="Times New Roman" w:cs="Times New Roman"/>
        </w:rPr>
        <w:t>Seemingly Astor Diamonds had lower c</w:t>
      </w:r>
      <w:r w:rsidR="7D7099F6" w:rsidRPr="004C05BC">
        <w:rPr>
          <w:rFonts w:ascii="Times New Roman" w:eastAsia="Times New Roman" w:hAnsi="Times New Roman" w:cs="Times New Roman"/>
        </w:rPr>
        <w:t>arat and clarity than other cuts of the diamonds.</w:t>
      </w:r>
      <w:r w:rsidR="73652F94" w:rsidRPr="004C05BC">
        <w:rPr>
          <w:rFonts w:ascii="Times New Roman" w:eastAsia="Times New Roman" w:hAnsi="Times New Roman" w:cs="Times New Roman"/>
        </w:rPr>
        <w:t xml:space="preserve"> From a buyer’s perspective, </w:t>
      </w:r>
      <w:r w:rsidR="22D90A5A" w:rsidRPr="004C05BC">
        <w:rPr>
          <w:rFonts w:ascii="Times New Roman" w:eastAsia="Times New Roman" w:hAnsi="Times New Roman" w:cs="Times New Roman"/>
        </w:rPr>
        <w:t>it's</w:t>
      </w:r>
      <w:r w:rsidR="73652F94" w:rsidRPr="004C05BC">
        <w:rPr>
          <w:rFonts w:ascii="Times New Roman" w:eastAsia="Times New Roman" w:hAnsi="Times New Roman" w:cs="Times New Roman"/>
        </w:rPr>
        <w:t xml:space="preserve"> quite suspicious that Astor Diamonds both have lower clarity and the company markets clarity as the leas</w:t>
      </w:r>
      <w:r w:rsidR="345F2632" w:rsidRPr="004C05BC">
        <w:rPr>
          <w:rFonts w:ascii="Times New Roman" w:eastAsia="Times New Roman" w:hAnsi="Times New Roman" w:cs="Times New Roman"/>
        </w:rPr>
        <w:t xml:space="preserve">t important characteristic. </w:t>
      </w:r>
      <w:r w:rsidR="4F3222CF" w:rsidRPr="004C05BC">
        <w:rPr>
          <w:rFonts w:ascii="Times New Roman" w:eastAsia="Times New Roman" w:hAnsi="Times New Roman" w:cs="Times New Roman"/>
        </w:rPr>
        <w:t>The clarity</w:t>
      </w:r>
      <w:r w:rsidR="345F2632" w:rsidRPr="004C05BC">
        <w:rPr>
          <w:rFonts w:ascii="Times New Roman" w:eastAsia="Times New Roman" w:hAnsi="Times New Roman" w:cs="Times New Roman"/>
        </w:rPr>
        <w:t xml:space="preserve"> of FL demonstrated the highest increase to price in Group 6’s study</w:t>
      </w:r>
      <w:r w:rsidR="5C6ED9DF" w:rsidRPr="004C05BC">
        <w:rPr>
          <w:rFonts w:ascii="Times New Roman" w:eastAsia="Times New Roman" w:hAnsi="Times New Roman" w:cs="Times New Roman"/>
        </w:rPr>
        <w:t xml:space="preserve">, yet Astor diamonds </w:t>
      </w:r>
      <w:r w:rsidR="29C46B78" w:rsidRPr="004C05BC">
        <w:rPr>
          <w:rFonts w:ascii="Times New Roman" w:eastAsia="Times New Roman" w:hAnsi="Times New Roman" w:cs="Times New Roman"/>
        </w:rPr>
        <w:t>did not</w:t>
      </w:r>
      <w:r w:rsidR="5C6ED9DF" w:rsidRPr="004C05BC">
        <w:rPr>
          <w:rFonts w:ascii="Times New Roman" w:eastAsia="Times New Roman" w:hAnsi="Times New Roman" w:cs="Times New Roman"/>
        </w:rPr>
        <w:t xml:space="preserve"> have a single diamond with this level of clarity. From this alone, </w:t>
      </w:r>
      <w:r w:rsidR="1B5F4FE3" w:rsidRPr="004C05BC">
        <w:rPr>
          <w:rFonts w:ascii="Times New Roman" w:eastAsia="Times New Roman" w:hAnsi="Times New Roman" w:cs="Times New Roman"/>
        </w:rPr>
        <w:t>it's</w:t>
      </w:r>
      <w:r w:rsidR="182E6224" w:rsidRPr="004C05BC">
        <w:rPr>
          <w:rFonts w:ascii="Times New Roman" w:eastAsia="Times New Roman" w:hAnsi="Times New Roman" w:cs="Times New Roman"/>
        </w:rPr>
        <w:t xml:space="preserve"> difficult to trust that Astor diamonds represent the best of the </w:t>
      </w:r>
      <w:r w:rsidR="13C469D7" w:rsidRPr="004C05BC">
        <w:rPr>
          <w:rFonts w:ascii="Times New Roman" w:eastAsia="Times New Roman" w:hAnsi="Times New Roman" w:cs="Times New Roman"/>
        </w:rPr>
        <w:t>four</w:t>
      </w:r>
      <w:r w:rsidR="182E6224" w:rsidRPr="004C05BC">
        <w:rPr>
          <w:rFonts w:ascii="Times New Roman" w:eastAsia="Times New Roman" w:hAnsi="Times New Roman" w:cs="Times New Roman"/>
        </w:rPr>
        <w:t xml:space="preserve"> C’s.</w:t>
      </w:r>
    </w:p>
    <w:p w14:paraId="27B9FE88" w14:textId="71A630DF" w:rsidR="008D6CFC" w:rsidRPr="004C05BC" w:rsidRDefault="00B45090" w:rsidP="00AE3B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C6FF65" wp14:editId="1B74E218">
            <wp:extent cx="5382358" cy="3326314"/>
            <wp:effectExtent l="0" t="0" r="8890" b="7620"/>
            <wp:docPr id="7355130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6438" cy="3341196"/>
                    </a:xfrm>
                    <a:prstGeom prst="rect">
                      <a:avLst/>
                    </a:prstGeom>
                    <a:noFill/>
                  </pic:spPr>
                </pic:pic>
              </a:graphicData>
            </a:graphic>
          </wp:inline>
        </w:drawing>
      </w:r>
    </w:p>
    <w:p w14:paraId="3C3C64AB" w14:textId="3476D818" w:rsidR="008D6CFC" w:rsidRPr="004C05BC" w:rsidRDefault="008D6CFC" w:rsidP="38E86A37">
      <w:pPr>
        <w:rPr>
          <w:rFonts w:ascii="Times New Roman" w:eastAsia="Times New Roman" w:hAnsi="Times New Roman" w:cs="Times New Roman"/>
        </w:rPr>
      </w:pPr>
    </w:p>
    <w:p w14:paraId="746F8F4E" w14:textId="77777777" w:rsidR="00EA1492" w:rsidRDefault="7B57B0A6" w:rsidP="00BD3D5A">
      <w:pPr>
        <w:rPr>
          <w:rFonts w:ascii="Times New Roman" w:eastAsia="Times New Roman" w:hAnsi="Times New Roman" w:cs="Times New Roman"/>
        </w:rPr>
      </w:pPr>
      <w:r w:rsidRPr="004C05BC">
        <w:rPr>
          <w:rFonts w:ascii="Times New Roman" w:eastAsia="Times New Roman" w:hAnsi="Times New Roman" w:cs="Times New Roman"/>
        </w:rPr>
        <w:t>So which diamond should you buy? Buy whatever diamond brings you joy and works with your budget!</w:t>
      </w:r>
      <w:r w:rsidR="00310B3F">
        <w:rPr>
          <w:rFonts w:ascii="Times New Roman" w:eastAsia="Times New Roman" w:hAnsi="Times New Roman" w:cs="Times New Roman"/>
        </w:rPr>
        <w:t xml:space="preserve"> Here are ou</w:t>
      </w:r>
      <w:r w:rsidR="00EA1492">
        <w:rPr>
          <w:rFonts w:ascii="Times New Roman" w:eastAsia="Times New Roman" w:hAnsi="Times New Roman" w:cs="Times New Roman"/>
        </w:rPr>
        <w:t>r final takeaways:</w:t>
      </w:r>
    </w:p>
    <w:p w14:paraId="10347CA7" w14:textId="77777777" w:rsidR="00EA1492" w:rsidRDefault="00BD3D5A" w:rsidP="00BD3D5A">
      <w:pPr>
        <w:pStyle w:val="ListParagraph"/>
        <w:numPr>
          <w:ilvl w:val="0"/>
          <w:numId w:val="5"/>
        </w:numPr>
        <w:rPr>
          <w:rFonts w:ascii="Times New Roman" w:eastAsia="Times New Roman" w:hAnsi="Times New Roman" w:cs="Times New Roman"/>
        </w:rPr>
      </w:pPr>
      <w:r w:rsidRPr="00EA1492">
        <w:rPr>
          <w:rFonts w:ascii="Times New Roman" w:eastAsia="Times New Roman" w:hAnsi="Times New Roman" w:cs="Times New Roman"/>
        </w:rPr>
        <w:t xml:space="preserve">For the budget friendly shopper, you may want to greatly consider carat size as a location to cut back. </w:t>
      </w:r>
    </w:p>
    <w:p w14:paraId="31FF463F" w14:textId="77777777" w:rsidR="00EA1492" w:rsidRDefault="00BD3D5A" w:rsidP="00BD3D5A">
      <w:pPr>
        <w:pStyle w:val="ListParagraph"/>
        <w:numPr>
          <w:ilvl w:val="0"/>
          <w:numId w:val="5"/>
        </w:numPr>
        <w:rPr>
          <w:rFonts w:ascii="Times New Roman" w:eastAsia="Times New Roman" w:hAnsi="Times New Roman" w:cs="Times New Roman"/>
        </w:rPr>
      </w:pPr>
      <w:r w:rsidRPr="00EA1492">
        <w:rPr>
          <w:rFonts w:ascii="Times New Roman" w:eastAsia="Times New Roman" w:hAnsi="Times New Roman" w:cs="Times New Roman"/>
        </w:rPr>
        <w:t>Clarity is an element of the stone that you might have more flexibility in your budget; there does not appear to be a major increase to price as you shop within a range of SI2 to IF, but you may want to stay away from a clarity of FL. This jump to FL is where you can expect to see a major price increase!  </w:t>
      </w:r>
    </w:p>
    <w:p w14:paraId="1A838BEF" w14:textId="77777777" w:rsidR="00EA1492" w:rsidRDefault="00BD3D5A" w:rsidP="00BD3D5A">
      <w:pPr>
        <w:pStyle w:val="ListParagraph"/>
        <w:numPr>
          <w:ilvl w:val="0"/>
          <w:numId w:val="5"/>
        </w:numPr>
        <w:rPr>
          <w:rFonts w:ascii="Times New Roman" w:eastAsia="Times New Roman" w:hAnsi="Times New Roman" w:cs="Times New Roman"/>
        </w:rPr>
      </w:pPr>
      <w:r w:rsidRPr="00EA1492">
        <w:rPr>
          <w:rFonts w:ascii="Times New Roman" w:eastAsia="Times New Roman" w:hAnsi="Times New Roman" w:cs="Times New Roman"/>
        </w:rPr>
        <w:t>You can also expect to see a lot of flexibility within affordable cut grades, as this alone does not seem to eat at your pocketbook. </w:t>
      </w:r>
    </w:p>
    <w:p w14:paraId="5BB91064" w14:textId="6411F15F" w:rsidR="006E0774" w:rsidRPr="00EA1492" w:rsidRDefault="00BD3D5A" w:rsidP="00BD3D5A">
      <w:pPr>
        <w:pStyle w:val="ListParagraph"/>
        <w:numPr>
          <w:ilvl w:val="0"/>
          <w:numId w:val="5"/>
        </w:numPr>
        <w:rPr>
          <w:rFonts w:ascii="Times New Roman" w:eastAsia="Times New Roman" w:hAnsi="Times New Roman" w:cs="Times New Roman"/>
        </w:rPr>
      </w:pPr>
      <w:r w:rsidRPr="45F7F06B">
        <w:rPr>
          <w:rFonts w:ascii="Times New Roman" w:eastAsia="Times New Roman" w:hAnsi="Times New Roman" w:cs="Times New Roman"/>
        </w:rPr>
        <w:t xml:space="preserve">As for color, you may want to research which color you are willing to accept. This characteristic also seems to drive up </w:t>
      </w:r>
      <w:r w:rsidR="36D07775" w:rsidRPr="45F7F06B">
        <w:rPr>
          <w:rFonts w:ascii="Times New Roman" w:eastAsia="Times New Roman" w:hAnsi="Times New Roman" w:cs="Times New Roman"/>
        </w:rPr>
        <w:t>prices</w:t>
      </w:r>
      <w:r w:rsidRPr="45F7F06B">
        <w:rPr>
          <w:rFonts w:ascii="Times New Roman" w:eastAsia="Times New Roman" w:hAnsi="Times New Roman" w:cs="Times New Roman"/>
        </w:rPr>
        <w:t xml:space="preserve"> as you progress towards a clearer diamond!</w:t>
      </w:r>
    </w:p>
    <w:p w14:paraId="4E08A42A" w14:textId="7193D9C3" w:rsidR="001162FE" w:rsidRPr="006E0774" w:rsidRDefault="006E0774" w:rsidP="38E86A37">
      <w:pPr>
        <w:rPr>
          <w:rFonts w:ascii="Times New Roman" w:eastAsia="Times New Roman" w:hAnsi="Times New Roman" w:cs="Times New Roman"/>
        </w:rPr>
      </w:pPr>
      <w:r>
        <w:rPr>
          <w:rFonts w:ascii="Times New Roman" w:eastAsia="Times New Roman" w:hAnsi="Times New Roman" w:cs="Times New Roman"/>
        </w:rPr>
        <w:br w:type="page"/>
      </w:r>
      <w:r w:rsidR="104FD828" w:rsidRPr="004C05BC">
        <w:rPr>
          <w:rFonts w:ascii="Times New Roman" w:eastAsia="Times New Roman" w:hAnsi="Times New Roman" w:cs="Times New Roman"/>
          <w:b/>
          <w:bCs/>
        </w:rPr>
        <w:t xml:space="preserve">SECTION </w:t>
      </w:r>
      <w:r w:rsidR="458D1F13" w:rsidRPr="004C05BC">
        <w:rPr>
          <w:rFonts w:ascii="Times New Roman" w:eastAsia="Times New Roman" w:hAnsi="Times New Roman" w:cs="Times New Roman"/>
          <w:b/>
          <w:bCs/>
        </w:rPr>
        <w:t>2</w:t>
      </w:r>
      <w:r w:rsidR="104FD828" w:rsidRPr="004C05BC">
        <w:rPr>
          <w:rFonts w:ascii="Times New Roman" w:eastAsia="Times New Roman" w:hAnsi="Times New Roman" w:cs="Times New Roman"/>
          <w:b/>
          <w:bCs/>
        </w:rPr>
        <w:t>: The Study</w:t>
      </w:r>
    </w:p>
    <w:p w14:paraId="4C47B77D" w14:textId="77777777" w:rsidR="00D14CEE" w:rsidRPr="004C05BC" w:rsidRDefault="1766CD84" w:rsidP="38E86A37">
      <w:pPr>
        <w:rPr>
          <w:rFonts w:ascii="Times New Roman" w:eastAsia="Times New Roman" w:hAnsi="Times New Roman" w:cs="Times New Roman"/>
        </w:rPr>
      </w:pPr>
      <w:r w:rsidRPr="004C05BC">
        <w:rPr>
          <w:rFonts w:ascii="Times New Roman" w:eastAsia="Times New Roman" w:hAnsi="Times New Roman" w:cs="Times New Roman"/>
        </w:rPr>
        <w:t xml:space="preserve">This </w:t>
      </w:r>
      <w:r w:rsidR="1FFB8A64" w:rsidRPr="004C05BC">
        <w:rPr>
          <w:rFonts w:ascii="Times New Roman" w:eastAsia="Times New Roman" w:hAnsi="Times New Roman" w:cs="Times New Roman"/>
        </w:rPr>
        <w:t>study</w:t>
      </w:r>
      <w:r w:rsidRPr="004C05BC">
        <w:rPr>
          <w:rFonts w:ascii="Times New Roman" w:eastAsia="Times New Roman" w:hAnsi="Times New Roman" w:cs="Times New Roman"/>
        </w:rPr>
        <w:t xml:space="preserve"> was conducted in October of 2024</w:t>
      </w:r>
      <w:r w:rsidR="3F4F5C96" w:rsidRPr="004C05BC">
        <w:rPr>
          <w:rFonts w:ascii="Times New Roman" w:eastAsia="Times New Roman" w:hAnsi="Times New Roman" w:cs="Times New Roman"/>
        </w:rPr>
        <w:t xml:space="preserve"> by </w:t>
      </w:r>
      <w:r w:rsidR="0CA65C67" w:rsidRPr="004C05BC">
        <w:rPr>
          <w:rFonts w:ascii="Times New Roman" w:eastAsia="Times New Roman" w:hAnsi="Times New Roman" w:cs="Times New Roman"/>
        </w:rPr>
        <w:t>group 6 comprised</w:t>
      </w:r>
      <w:r w:rsidR="3A43D96F" w:rsidRPr="004C05BC">
        <w:rPr>
          <w:rFonts w:ascii="Times New Roman" w:eastAsia="Times New Roman" w:hAnsi="Times New Roman" w:cs="Times New Roman"/>
        </w:rPr>
        <w:t xml:space="preserve"> of</w:t>
      </w:r>
      <w:r w:rsidR="0CA65C67" w:rsidRPr="004C05BC">
        <w:rPr>
          <w:rFonts w:ascii="Times New Roman" w:eastAsia="Times New Roman" w:hAnsi="Times New Roman" w:cs="Times New Roman"/>
        </w:rPr>
        <w:t xml:space="preserve"> MSDS candidates </w:t>
      </w:r>
      <w:r w:rsidR="3F4F5C96" w:rsidRPr="004C05BC">
        <w:rPr>
          <w:rFonts w:ascii="Times New Roman" w:eastAsia="Times New Roman" w:hAnsi="Times New Roman" w:cs="Times New Roman"/>
        </w:rPr>
        <w:t xml:space="preserve">Angie Yoon, </w:t>
      </w:r>
      <w:r w:rsidR="0CA65C67" w:rsidRPr="004C05BC">
        <w:rPr>
          <w:rFonts w:ascii="Times New Roman" w:eastAsia="Times New Roman" w:hAnsi="Times New Roman" w:cs="Times New Roman"/>
        </w:rPr>
        <w:t xml:space="preserve">Jett Badalament-Tirrell, Nakisha Fouch, and Shawn Gmurek of </w:t>
      </w:r>
      <w:r w:rsidR="3A43D96F" w:rsidRPr="004C05BC">
        <w:rPr>
          <w:rFonts w:ascii="Times New Roman" w:eastAsia="Times New Roman" w:hAnsi="Times New Roman" w:cs="Times New Roman"/>
        </w:rPr>
        <w:t xml:space="preserve">the University of Virginia. The data used for the study was a subset of </w:t>
      </w:r>
      <w:r w:rsidR="14308E0A" w:rsidRPr="004C05BC">
        <w:rPr>
          <w:rFonts w:ascii="Times New Roman" w:eastAsia="Times New Roman" w:hAnsi="Times New Roman" w:cs="Times New Roman"/>
        </w:rPr>
        <w:t>1,214 unique diamonds with their respective characteristics and prices.</w:t>
      </w:r>
    </w:p>
    <w:p w14:paraId="5CB8F0D0" w14:textId="2ED3FE6A" w:rsidR="00D14CEE" w:rsidRPr="004C05BC" w:rsidRDefault="1BECDE86" w:rsidP="38E86A37">
      <w:pPr>
        <w:rPr>
          <w:rFonts w:ascii="Times New Roman" w:eastAsia="Times New Roman" w:hAnsi="Times New Roman" w:cs="Times New Roman"/>
        </w:rPr>
      </w:pPr>
      <w:r w:rsidRPr="004C05BC">
        <w:rPr>
          <w:rFonts w:ascii="Times New Roman" w:eastAsia="Times New Roman" w:hAnsi="Times New Roman" w:cs="Times New Roman"/>
        </w:rPr>
        <w:t xml:space="preserve">The </w:t>
      </w:r>
      <w:r w:rsidR="714A31A4" w:rsidRPr="004C05BC">
        <w:rPr>
          <w:rFonts w:ascii="Times New Roman" w:eastAsia="Times New Roman" w:hAnsi="Times New Roman" w:cs="Times New Roman"/>
        </w:rPr>
        <w:t>variables that</w:t>
      </w:r>
      <w:r w:rsidR="5183DE5A" w:rsidRPr="004C05BC">
        <w:rPr>
          <w:rFonts w:ascii="Times New Roman" w:eastAsia="Times New Roman" w:hAnsi="Times New Roman" w:cs="Times New Roman"/>
        </w:rPr>
        <w:t xml:space="preserve"> were </w:t>
      </w:r>
      <w:r w:rsidRPr="004C05BC">
        <w:rPr>
          <w:rFonts w:ascii="Times New Roman" w:eastAsia="Times New Roman" w:hAnsi="Times New Roman" w:cs="Times New Roman"/>
        </w:rPr>
        <w:t>accounted for in this study are defined as follows:</w:t>
      </w:r>
    </w:p>
    <w:p w14:paraId="56E189B2" w14:textId="77777777" w:rsidR="00C107C9" w:rsidRPr="004C05BC" w:rsidRDefault="67BE25E7" w:rsidP="38E86A37">
      <w:pPr>
        <w:rPr>
          <w:rFonts w:ascii="Times New Roman" w:eastAsia="Times New Roman" w:hAnsi="Times New Roman" w:cs="Times New Roman"/>
          <w:b/>
          <w:bCs/>
        </w:rPr>
      </w:pPr>
      <w:r w:rsidRPr="004C05BC">
        <w:rPr>
          <w:rFonts w:ascii="Times New Roman" w:eastAsia="Times New Roman" w:hAnsi="Times New Roman" w:cs="Times New Roman"/>
          <w:b/>
          <w:bCs/>
        </w:rPr>
        <w:t xml:space="preserve">Cut </w:t>
      </w:r>
    </w:p>
    <w:p w14:paraId="256C5F36" w14:textId="0223AEA3" w:rsidR="00C107C9"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 xml:space="preserve">Cut measures how well-proportioned a diamond’s dimensions are, including its balance and brilliance. This influences how well a diamond interacts with light, impacting its brilliance, fire and scintillation. A well-cut diamond will look its </w:t>
      </w:r>
      <w:r w:rsidR="50EF317E" w:rsidRPr="004C05BC">
        <w:rPr>
          <w:rFonts w:ascii="Times New Roman" w:eastAsia="Times New Roman" w:hAnsi="Times New Roman" w:cs="Times New Roman"/>
        </w:rPr>
        <w:t>absolute best</w:t>
      </w:r>
      <w:r w:rsidRPr="004C05BC">
        <w:rPr>
          <w:rFonts w:ascii="Times New Roman" w:eastAsia="Times New Roman" w:hAnsi="Times New Roman" w:cs="Times New Roman"/>
        </w:rPr>
        <w:t xml:space="preserve"> with optimal light performance. Diamond cut is considered the most important of the four Cs. No matter which diamond jewelry style you choose, </w:t>
      </w:r>
      <w:r w:rsidR="3E729159" w:rsidRPr="004C05BC">
        <w:rPr>
          <w:rFonts w:ascii="Times New Roman" w:eastAsia="Times New Roman" w:hAnsi="Times New Roman" w:cs="Times New Roman"/>
        </w:rPr>
        <w:t>you will</w:t>
      </w:r>
      <w:r w:rsidRPr="004C05BC">
        <w:rPr>
          <w:rFonts w:ascii="Times New Roman" w:eastAsia="Times New Roman" w:hAnsi="Times New Roman" w:cs="Times New Roman"/>
        </w:rPr>
        <w:t xml:space="preserve"> always want to prioritize cut. </w:t>
      </w:r>
    </w:p>
    <w:p w14:paraId="498D6386" w14:textId="5D65D879" w:rsidR="00C107C9"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Allowable values</w:t>
      </w:r>
      <w:r w:rsidR="0514286C" w:rsidRPr="004C05BC">
        <w:rPr>
          <w:rFonts w:ascii="Times New Roman" w:eastAsia="Times New Roman" w:hAnsi="Times New Roman" w:cs="Times New Roman"/>
        </w:rPr>
        <w:t xml:space="preserve"> </w:t>
      </w:r>
      <w:r w:rsidR="694F6C91" w:rsidRPr="004C05BC">
        <w:rPr>
          <w:rFonts w:ascii="Times New Roman" w:eastAsia="Times New Roman" w:hAnsi="Times New Roman" w:cs="Times New Roman"/>
        </w:rPr>
        <w:t>include</w:t>
      </w:r>
      <w:r w:rsidRPr="004C05BC">
        <w:rPr>
          <w:rFonts w:ascii="Times New Roman" w:eastAsia="Times New Roman" w:hAnsi="Times New Roman" w:cs="Times New Roman"/>
        </w:rPr>
        <w:t xml:space="preserve"> Ideal, Very Good, Good, Astor --&gt; Astor, Ideal, Very Good, Good</w:t>
      </w:r>
    </w:p>
    <w:p w14:paraId="502FDB67" w14:textId="77777777" w:rsidR="00C107C9" w:rsidRPr="004C05BC" w:rsidRDefault="00C107C9" w:rsidP="38E86A37">
      <w:pPr>
        <w:rPr>
          <w:rFonts w:ascii="Times New Roman" w:eastAsia="Times New Roman" w:hAnsi="Times New Roman" w:cs="Times New Roman"/>
        </w:rPr>
      </w:pPr>
    </w:p>
    <w:p w14:paraId="5700E272" w14:textId="6F574C93" w:rsidR="00C107C9" w:rsidRPr="004C05BC" w:rsidRDefault="67BE25E7" w:rsidP="38E86A37">
      <w:pPr>
        <w:rPr>
          <w:rFonts w:ascii="Times New Roman" w:eastAsia="Times New Roman" w:hAnsi="Times New Roman" w:cs="Times New Roman"/>
          <w:b/>
          <w:bCs/>
        </w:rPr>
      </w:pPr>
      <w:r w:rsidRPr="004C05BC">
        <w:rPr>
          <w:rFonts w:ascii="Times New Roman" w:eastAsia="Times New Roman" w:hAnsi="Times New Roman" w:cs="Times New Roman"/>
          <w:b/>
          <w:bCs/>
        </w:rPr>
        <w:t>Color</w:t>
      </w:r>
    </w:p>
    <w:p w14:paraId="57FC1C0F" w14:textId="380BD222" w:rsidR="00C107C9"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Diamond color refers to how colorless a diamond is. Color is the second most important of the 4Cs of diamonds. Colorlessness is a desirable feature in most diamonds and the more colorless diamonds are rarer. The less color a diamond has, the higher the diamond color grade. Certain jewelry metals can complement faint color diamonds, so diamond color is a flexible 4C</w:t>
      </w:r>
      <w:r w:rsidR="6047DBF6" w:rsidRPr="004C05BC">
        <w:rPr>
          <w:rFonts w:ascii="Times New Roman" w:eastAsia="Times New Roman" w:hAnsi="Times New Roman" w:cs="Times New Roman"/>
        </w:rPr>
        <w:t xml:space="preserve"> characteristic</w:t>
      </w:r>
      <w:r w:rsidRPr="004C05BC">
        <w:rPr>
          <w:rFonts w:ascii="Times New Roman" w:eastAsia="Times New Roman" w:hAnsi="Times New Roman" w:cs="Times New Roman"/>
        </w:rPr>
        <w:t xml:space="preserve"> that can vary depending on preferences and jewelry settings.  </w:t>
      </w:r>
    </w:p>
    <w:p w14:paraId="7DCD53D2" w14:textId="20559C65" w:rsidR="00C107C9"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Allowable values</w:t>
      </w:r>
      <w:ins w:id="4" w:author="Fouch, Nakisha T (dnb7rz)" w:date="2024-10-25T18:22:00Z">
        <w:r w:rsidR="0FEC2F2B" w:rsidRPr="004C05BC">
          <w:rPr>
            <w:rFonts w:ascii="Times New Roman" w:eastAsia="Times New Roman" w:hAnsi="Times New Roman" w:cs="Times New Roman"/>
          </w:rPr>
          <w:t xml:space="preserve"> </w:t>
        </w:r>
      </w:ins>
      <w:r w:rsidR="50B71FDB" w:rsidRPr="004C05BC">
        <w:rPr>
          <w:rFonts w:ascii="Times New Roman" w:eastAsia="Times New Roman" w:hAnsi="Times New Roman" w:cs="Times New Roman"/>
        </w:rPr>
        <w:t>include</w:t>
      </w:r>
      <w:r w:rsidRPr="004C05BC">
        <w:rPr>
          <w:rFonts w:ascii="Times New Roman" w:eastAsia="Times New Roman" w:hAnsi="Times New Roman" w:cs="Times New Roman"/>
        </w:rPr>
        <w:t xml:space="preserve"> D, E, F (colorless); G, H, I, J (near colorless); and K (faint color)</w:t>
      </w:r>
    </w:p>
    <w:p w14:paraId="4915A077" w14:textId="77777777" w:rsidR="00C107C9" w:rsidRPr="004C05BC" w:rsidRDefault="00C107C9" w:rsidP="38E86A37">
      <w:pPr>
        <w:rPr>
          <w:rFonts w:ascii="Times New Roman" w:eastAsia="Times New Roman" w:hAnsi="Times New Roman" w:cs="Times New Roman"/>
        </w:rPr>
      </w:pPr>
    </w:p>
    <w:p w14:paraId="5DB9D4C3" w14:textId="43CEF992" w:rsidR="00C107C9" w:rsidRPr="004C05BC" w:rsidRDefault="67BE25E7" w:rsidP="38E86A37">
      <w:pPr>
        <w:rPr>
          <w:rFonts w:ascii="Times New Roman" w:eastAsia="Times New Roman" w:hAnsi="Times New Roman" w:cs="Times New Roman"/>
          <w:b/>
          <w:bCs/>
        </w:rPr>
      </w:pPr>
      <w:r w:rsidRPr="004C05BC">
        <w:rPr>
          <w:rFonts w:ascii="Times New Roman" w:eastAsia="Times New Roman" w:hAnsi="Times New Roman" w:cs="Times New Roman"/>
          <w:b/>
          <w:bCs/>
        </w:rPr>
        <w:t>Clarity</w:t>
      </w:r>
    </w:p>
    <w:p w14:paraId="3D242D62" w14:textId="5C4D6ACA" w:rsidR="00C107C9"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 xml:space="preserve">Clarity assesses small imperfections within a diamond. Inclusions can occur naturally during the diamond forming process for both natural and lab diamonds. Clarity is used to quantify and specify any inclusions. When it comes to the </w:t>
      </w:r>
      <w:commentRangeStart w:id="5"/>
      <w:commentRangeStart w:id="6"/>
      <w:commentRangeStart w:id="7"/>
      <w:commentRangeStart w:id="8"/>
      <w:r w:rsidRPr="004C05BC">
        <w:rPr>
          <w:rFonts w:ascii="Times New Roman" w:eastAsia="Times New Roman" w:hAnsi="Times New Roman" w:cs="Times New Roman"/>
        </w:rPr>
        <w:t>four Cs</w:t>
      </w:r>
      <w:commentRangeEnd w:id="5"/>
      <w:r w:rsidR="67BE25E7" w:rsidRPr="004C05BC">
        <w:rPr>
          <w:rStyle w:val="CommentReference"/>
          <w:rFonts w:ascii="Times New Roman" w:hAnsi="Times New Roman" w:cs="Times New Roman"/>
          <w:sz w:val="24"/>
          <w:szCs w:val="24"/>
        </w:rPr>
        <w:commentReference w:id="5"/>
      </w:r>
      <w:commentRangeEnd w:id="6"/>
      <w:r w:rsidR="67BE25E7" w:rsidRPr="004C05BC">
        <w:rPr>
          <w:rStyle w:val="CommentReference"/>
          <w:rFonts w:ascii="Times New Roman" w:hAnsi="Times New Roman" w:cs="Times New Roman"/>
          <w:sz w:val="24"/>
          <w:szCs w:val="24"/>
        </w:rPr>
        <w:commentReference w:id="6"/>
      </w:r>
      <w:commentRangeEnd w:id="7"/>
      <w:r w:rsidR="67BE25E7" w:rsidRPr="004C05BC">
        <w:rPr>
          <w:rStyle w:val="CommentReference"/>
          <w:rFonts w:ascii="Times New Roman" w:hAnsi="Times New Roman" w:cs="Times New Roman"/>
          <w:sz w:val="24"/>
          <w:szCs w:val="24"/>
        </w:rPr>
        <w:commentReference w:id="7"/>
      </w:r>
      <w:commentRangeEnd w:id="8"/>
      <w:r w:rsidR="00507F91" w:rsidRPr="004C05BC">
        <w:rPr>
          <w:rStyle w:val="CommentReference"/>
          <w:rFonts w:ascii="Times New Roman" w:hAnsi="Times New Roman" w:cs="Times New Roman"/>
          <w:sz w:val="24"/>
          <w:szCs w:val="24"/>
        </w:rPr>
        <w:commentReference w:id="8"/>
      </w:r>
      <w:r w:rsidRPr="004C05BC">
        <w:rPr>
          <w:rFonts w:ascii="Times New Roman" w:eastAsia="Times New Roman" w:hAnsi="Times New Roman" w:cs="Times New Roman"/>
        </w:rPr>
        <w:t xml:space="preserve"> of diamonds, clarity is typically not the most important, as many blemishes are too small to be seen without magnification. But some larger blemishes can be visible. Review a diamond’s clarity plot to see its inclusions.</w:t>
      </w:r>
    </w:p>
    <w:p w14:paraId="5312265C" w14:textId="6D73CFA7" w:rsidR="00C107C9"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Allowable values</w:t>
      </w:r>
      <w:r w:rsidR="2DD4D8AB" w:rsidRPr="004C05BC">
        <w:rPr>
          <w:rFonts w:ascii="Times New Roman" w:eastAsia="Times New Roman" w:hAnsi="Times New Roman" w:cs="Times New Roman"/>
        </w:rPr>
        <w:t xml:space="preserve"> </w:t>
      </w:r>
      <w:r w:rsidR="2D87AA88" w:rsidRPr="004C05BC">
        <w:rPr>
          <w:rFonts w:ascii="Times New Roman" w:eastAsia="Times New Roman" w:hAnsi="Times New Roman" w:cs="Times New Roman"/>
        </w:rPr>
        <w:t>include I</w:t>
      </w:r>
      <w:r w:rsidRPr="004C05BC">
        <w:rPr>
          <w:rFonts w:ascii="Times New Roman" w:eastAsia="Times New Roman" w:hAnsi="Times New Roman" w:cs="Times New Roman"/>
        </w:rPr>
        <w:t xml:space="preserve">1, I2, I3 (Included Diamonds (none in data)); SI1, SI2 Slightly Included (SI) Diamonds; VS1, VS2 Very Slightly Included (VS) #Diamonds; VVS1, VVS2 Very, Very Slightly Included (VVS) Diamonds; Internally Flawless (IF) Diamonds; Flawless (FL) Diamonds </w:t>
      </w:r>
    </w:p>
    <w:p w14:paraId="7A568A6F" w14:textId="77777777" w:rsidR="00C107C9" w:rsidRPr="004C05BC" w:rsidRDefault="00C107C9" w:rsidP="38E86A37">
      <w:pPr>
        <w:rPr>
          <w:rFonts w:ascii="Times New Roman" w:eastAsia="Times New Roman" w:hAnsi="Times New Roman" w:cs="Times New Roman"/>
        </w:rPr>
      </w:pPr>
    </w:p>
    <w:p w14:paraId="6509BD8E" w14:textId="04083130" w:rsidR="00C107C9" w:rsidRPr="004C05BC" w:rsidRDefault="67BE25E7" w:rsidP="38E86A37">
      <w:pPr>
        <w:rPr>
          <w:rFonts w:ascii="Times New Roman" w:eastAsia="Times New Roman" w:hAnsi="Times New Roman" w:cs="Times New Roman"/>
          <w:b/>
          <w:bCs/>
        </w:rPr>
      </w:pPr>
      <w:r w:rsidRPr="004C05BC">
        <w:rPr>
          <w:rFonts w:ascii="Times New Roman" w:eastAsia="Times New Roman" w:hAnsi="Times New Roman" w:cs="Times New Roman"/>
          <w:b/>
          <w:bCs/>
        </w:rPr>
        <w:t>Carat</w:t>
      </w:r>
    </w:p>
    <w:p w14:paraId="3B15E401" w14:textId="7EAFF418" w:rsidR="005E6918" w:rsidRPr="004C05BC" w:rsidRDefault="1A63E824" w:rsidP="38E86A37">
      <w:pPr>
        <w:rPr>
          <w:rFonts w:ascii="Times New Roman" w:eastAsia="Times New Roman" w:hAnsi="Times New Roman" w:cs="Times New Roman"/>
        </w:rPr>
      </w:pPr>
      <w:r w:rsidRPr="004C05BC">
        <w:rPr>
          <w:rFonts w:ascii="Times New Roman" w:eastAsia="Times New Roman" w:hAnsi="Times New Roman" w:cs="Times New Roman"/>
        </w:rPr>
        <w:t>Carat measures a diamond’s weight, not its size. Th</w:t>
      </w:r>
      <w:r w:rsidR="65C46204" w:rsidRPr="004C05BC">
        <w:rPr>
          <w:rFonts w:ascii="Times New Roman" w:eastAsia="Times New Roman" w:hAnsi="Times New Roman" w:cs="Times New Roman"/>
        </w:rPr>
        <w:t xml:space="preserve">ese four </w:t>
      </w:r>
      <w:r w:rsidR="3DF4E8B6" w:rsidRPr="004C05BC">
        <w:rPr>
          <w:rFonts w:ascii="Times New Roman" w:eastAsia="Times New Roman" w:hAnsi="Times New Roman" w:cs="Times New Roman"/>
        </w:rPr>
        <w:t>Cs</w:t>
      </w:r>
      <w:r w:rsidRPr="004C05BC">
        <w:rPr>
          <w:rFonts w:ascii="Times New Roman" w:eastAsia="Times New Roman" w:hAnsi="Times New Roman" w:cs="Times New Roman"/>
        </w:rPr>
        <w:t xml:space="preserve"> of diamonds </w:t>
      </w:r>
      <w:r w:rsidR="046336B0" w:rsidRPr="004C05BC">
        <w:rPr>
          <w:rFonts w:ascii="Times New Roman" w:eastAsia="Times New Roman" w:hAnsi="Times New Roman" w:cs="Times New Roman"/>
        </w:rPr>
        <w:t>date</w:t>
      </w:r>
      <w:r w:rsidR="3D5DD7CB" w:rsidRPr="004C05BC">
        <w:rPr>
          <w:rFonts w:ascii="Times New Roman" w:eastAsia="Times New Roman" w:hAnsi="Times New Roman" w:cs="Times New Roman"/>
        </w:rPr>
        <w:t xml:space="preserve"> to</w:t>
      </w:r>
      <w:r w:rsidRPr="004C05BC">
        <w:rPr>
          <w:rFonts w:ascii="Times New Roman" w:eastAsia="Times New Roman" w:hAnsi="Times New Roman" w:cs="Times New Roman"/>
        </w:rPr>
        <w:t xml:space="preserve"> the 1500s when carob seeds were used to measure diamonds and gemstones. Today, carat refers to an exact weight of 200 milligrams. Carat weight choice is a matter of preference, one weight is not necessarily better than another. Typically, heavier high-quality diamonds are rarer than ones with lower carat weights and diamond prices can reflect this.</w:t>
      </w:r>
      <w:r w:rsidR="703F7480" w:rsidRPr="004C05BC">
        <w:rPr>
          <w:rFonts w:ascii="Times New Roman" w:eastAsia="Times New Roman" w:hAnsi="Times New Roman" w:cs="Times New Roman"/>
        </w:rPr>
        <w:t xml:space="preserve"> </w:t>
      </w:r>
    </w:p>
    <w:p w14:paraId="316D6C10" w14:textId="77777777" w:rsidR="008035A9" w:rsidRPr="004C05BC" w:rsidRDefault="008035A9" w:rsidP="38E86A37">
      <w:pPr>
        <w:rPr>
          <w:rFonts w:ascii="Times New Roman" w:eastAsia="Times New Roman" w:hAnsi="Times New Roman" w:cs="Times New Roman"/>
        </w:rPr>
      </w:pPr>
    </w:p>
    <w:p w14:paraId="7836467A" w14:textId="311B7E47" w:rsidR="64CA630B" w:rsidRPr="004C05BC" w:rsidRDefault="64CA630B" w:rsidP="38E86A37">
      <w:pPr>
        <w:rPr>
          <w:rFonts w:ascii="Times New Roman" w:eastAsia="Times New Roman" w:hAnsi="Times New Roman" w:cs="Times New Roman"/>
          <w:b/>
          <w:bCs/>
        </w:rPr>
      </w:pPr>
      <w:r w:rsidRPr="004C05BC">
        <w:rPr>
          <w:rFonts w:ascii="Times New Roman" w:eastAsia="Times New Roman" w:hAnsi="Times New Roman" w:cs="Times New Roman"/>
          <w:b/>
          <w:bCs/>
        </w:rPr>
        <w:t>Addressing Blue Nile Formally:</w:t>
      </w:r>
    </w:p>
    <w:p w14:paraId="5D45E01A" w14:textId="770D9E3C" w:rsidR="64CA630B" w:rsidRPr="004C05BC" w:rsidRDefault="64CA630B" w:rsidP="38E86A37">
      <w:pPr>
        <w:rPr>
          <w:rFonts w:ascii="Times New Roman" w:eastAsia="Times New Roman" w:hAnsi="Times New Roman" w:cs="Times New Roman"/>
        </w:rPr>
      </w:pPr>
      <w:r w:rsidRPr="004C05BC">
        <w:rPr>
          <w:rFonts w:ascii="Times New Roman" w:eastAsia="Times New Roman" w:hAnsi="Times New Roman" w:cs="Times New Roman"/>
        </w:rPr>
        <w:t>Blue Nile makes mention of several claims in their website, but here are the ones that stood out to our team:</w:t>
      </w:r>
    </w:p>
    <w:p w14:paraId="6334B491" w14:textId="0F4C64A1" w:rsidR="64CA630B" w:rsidRPr="004C05BC" w:rsidRDefault="64CA630B" w:rsidP="38E86A37">
      <w:pPr>
        <w:pStyle w:val="ListParagraph"/>
        <w:numPr>
          <w:ilvl w:val="0"/>
          <w:numId w:val="3"/>
        </w:numPr>
        <w:rPr>
          <w:rFonts w:ascii="Times New Roman" w:eastAsia="Times New Roman" w:hAnsi="Times New Roman" w:cs="Times New Roman"/>
        </w:rPr>
      </w:pPr>
      <w:r w:rsidRPr="004C05BC">
        <w:rPr>
          <w:rFonts w:ascii="Times New Roman" w:eastAsia="Times New Roman" w:hAnsi="Times New Roman" w:cs="Times New Roman"/>
        </w:rPr>
        <w:t>Blue Nile’s Astor Diamonds “represent the highest-graded stones available in all of the four C’s”</w:t>
      </w:r>
    </w:p>
    <w:p w14:paraId="620EF97C" w14:textId="5D0D2E31" w:rsidR="64CA630B" w:rsidRPr="004C05BC" w:rsidRDefault="64CA630B" w:rsidP="38E86A37">
      <w:pPr>
        <w:pStyle w:val="ListParagraph"/>
        <w:numPr>
          <w:ilvl w:val="0"/>
          <w:numId w:val="3"/>
        </w:numPr>
        <w:rPr>
          <w:rFonts w:ascii="Times New Roman" w:eastAsia="Times New Roman" w:hAnsi="Times New Roman" w:cs="Times New Roman"/>
        </w:rPr>
      </w:pPr>
      <w:r w:rsidRPr="004C05BC">
        <w:rPr>
          <w:rFonts w:ascii="Times New Roman" w:eastAsia="Times New Roman" w:hAnsi="Times New Roman" w:cs="Times New Roman"/>
        </w:rPr>
        <w:t>“Cut is responsible for the diamond’s brilliance… cut should be your biggest priority”</w:t>
      </w:r>
    </w:p>
    <w:p w14:paraId="76D69FC7" w14:textId="27D45C6A" w:rsidR="64CA630B" w:rsidRPr="004C05BC" w:rsidRDefault="64CA630B" w:rsidP="38E86A37">
      <w:pPr>
        <w:pStyle w:val="ListParagraph"/>
        <w:numPr>
          <w:ilvl w:val="0"/>
          <w:numId w:val="3"/>
        </w:numPr>
        <w:rPr>
          <w:rFonts w:ascii="Times New Roman" w:eastAsia="Times New Roman" w:hAnsi="Times New Roman" w:cs="Times New Roman"/>
        </w:rPr>
      </w:pPr>
      <w:r w:rsidRPr="004C05BC">
        <w:rPr>
          <w:rFonts w:ascii="Times New Roman" w:eastAsia="Times New Roman" w:hAnsi="Times New Roman" w:cs="Times New Roman"/>
        </w:rPr>
        <w:t>“Clarity is… the least important”</w:t>
      </w:r>
    </w:p>
    <w:p w14:paraId="67F8FF37" w14:textId="166F9ED8" w:rsidR="64CA630B" w:rsidRPr="004C05BC" w:rsidRDefault="64CA630B" w:rsidP="38E86A37">
      <w:pPr>
        <w:pStyle w:val="ListParagraph"/>
        <w:numPr>
          <w:ilvl w:val="0"/>
          <w:numId w:val="3"/>
        </w:numPr>
        <w:rPr>
          <w:rFonts w:ascii="Times New Roman" w:eastAsia="Times New Roman" w:hAnsi="Times New Roman" w:cs="Times New Roman"/>
        </w:rPr>
      </w:pPr>
      <w:r w:rsidRPr="004C05BC">
        <w:rPr>
          <w:rFonts w:ascii="Times New Roman" w:eastAsia="Times New Roman" w:hAnsi="Times New Roman" w:cs="Times New Roman"/>
        </w:rPr>
        <w:t xml:space="preserve">“Carat weight choice is a matter of </w:t>
      </w:r>
      <w:r w:rsidR="0A1F0285" w:rsidRPr="004C05BC">
        <w:rPr>
          <w:rFonts w:ascii="Times New Roman" w:eastAsia="Times New Roman" w:hAnsi="Times New Roman" w:cs="Times New Roman"/>
        </w:rPr>
        <w:t>preference;</w:t>
      </w:r>
      <w:r w:rsidRPr="004C05BC">
        <w:rPr>
          <w:rFonts w:ascii="Times New Roman" w:eastAsia="Times New Roman" w:hAnsi="Times New Roman" w:cs="Times New Roman"/>
        </w:rPr>
        <w:t xml:space="preserve"> one weight is not necessarily better than another. Typically, heavier high-quality diamonds are rarer than ones with lower carat weights and diamond prices can reflect this”</w:t>
      </w:r>
    </w:p>
    <w:p w14:paraId="75A29264" w14:textId="41372B46" w:rsidR="34B0301D" w:rsidRPr="004C05BC" w:rsidRDefault="34B0301D" w:rsidP="38E86A37">
      <w:pPr>
        <w:pStyle w:val="ListParagraph"/>
        <w:numPr>
          <w:ilvl w:val="0"/>
          <w:numId w:val="3"/>
        </w:numPr>
        <w:rPr>
          <w:rFonts w:ascii="Times New Roman" w:eastAsia="Times New Roman" w:hAnsi="Times New Roman" w:cs="Times New Roman"/>
        </w:rPr>
      </w:pPr>
      <w:r w:rsidRPr="004C05BC">
        <w:rPr>
          <w:rFonts w:ascii="Times New Roman" w:eastAsia="Times New Roman" w:hAnsi="Times New Roman" w:cs="Times New Roman"/>
        </w:rPr>
        <w:t>“The higher the quality a diamond, the more expensive it will be.”</w:t>
      </w:r>
    </w:p>
    <w:p w14:paraId="59264424" w14:textId="7DB12476" w:rsidR="183FD960" w:rsidRPr="004C05BC" w:rsidRDefault="183FD960" w:rsidP="38E86A37">
      <w:pPr>
        <w:rPr>
          <w:rFonts w:ascii="Times New Roman" w:eastAsia="Times New Roman" w:hAnsi="Times New Roman" w:cs="Times New Roman"/>
        </w:rPr>
      </w:pPr>
      <w:r w:rsidRPr="004C05BC">
        <w:rPr>
          <w:rFonts w:ascii="Times New Roman" w:eastAsia="Times New Roman" w:hAnsi="Times New Roman" w:cs="Times New Roman"/>
        </w:rPr>
        <w:t>Let's</w:t>
      </w:r>
      <w:r w:rsidR="64CA630B" w:rsidRPr="004C05BC">
        <w:rPr>
          <w:rFonts w:ascii="Times New Roman" w:eastAsia="Times New Roman" w:hAnsi="Times New Roman" w:cs="Times New Roman"/>
        </w:rPr>
        <w:t xml:space="preserve"> address these in reverse order:</w:t>
      </w:r>
    </w:p>
    <w:p w14:paraId="69FB8CAD" w14:textId="5B53F744" w:rsidR="63D28CEA" w:rsidRPr="004C05BC" w:rsidRDefault="63D28CEA" w:rsidP="38E86A37">
      <w:pPr>
        <w:rPr>
          <w:rFonts w:ascii="Times New Roman" w:eastAsia="Times New Roman" w:hAnsi="Times New Roman" w:cs="Times New Roman"/>
        </w:rPr>
      </w:pPr>
      <w:r w:rsidRPr="004C05BC">
        <w:rPr>
          <w:rFonts w:ascii="Times New Roman" w:eastAsia="Times New Roman" w:hAnsi="Times New Roman" w:cs="Times New Roman"/>
        </w:rPr>
        <w:t>For claim 5, Blue Nile asserts the assumption that price is indicative of quality. We will use this to present our findings in the other claims where Blue Nile suggests importance and priorities.</w:t>
      </w:r>
    </w:p>
    <w:p w14:paraId="711AB0AD" w14:textId="5E488475" w:rsidR="38E86A37" w:rsidRPr="004C05BC" w:rsidRDefault="38E86A37" w:rsidP="38E86A37">
      <w:pPr>
        <w:rPr>
          <w:rFonts w:ascii="Times New Roman" w:eastAsia="Times New Roman" w:hAnsi="Times New Roman" w:cs="Times New Roman"/>
        </w:rPr>
      </w:pPr>
    </w:p>
    <w:p w14:paraId="13C63EC6" w14:textId="00CC98BC" w:rsidR="64CA630B" w:rsidRPr="004C05BC" w:rsidRDefault="64CA630B" w:rsidP="38E86A37">
      <w:pPr>
        <w:rPr>
          <w:rFonts w:ascii="Times New Roman" w:eastAsia="Times New Roman" w:hAnsi="Times New Roman" w:cs="Times New Roman"/>
        </w:rPr>
      </w:pPr>
      <w:r w:rsidRPr="004C05BC">
        <w:rPr>
          <w:rFonts w:ascii="Times New Roman" w:eastAsia="Times New Roman" w:hAnsi="Times New Roman" w:cs="Times New Roman"/>
        </w:rPr>
        <w:t xml:space="preserve">For claim number </w:t>
      </w:r>
      <w:r w:rsidR="3011560A" w:rsidRPr="004C05BC">
        <w:rPr>
          <w:rFonts w:ascii="Times New Roman" w:eastAsia="Times New Roman" w:hAnsi="Times New Roman" w:cs="Times New Roman"/>
        </w:rPr>
        <w:t>4</w:t>
      </w:r>
      <w:r w:rsidRPr="004C05BC">
        <w:rPr>
          <w:rFonts w:ascii="Times New Roman" w:eastAsia="Times New Roman" w:hAnsi="Times New Roman" w:cs="Times New Roman"/>
        </w:rPr>
        <w:t>, they state that carat arbitrarily increase price due to rarity. We agree with this statement given</w:t>
      </w:r>
      <w:r w:rsidR="56F96CBC" w:rsidRPr="004C05BC">
        <w:rPr>
          <w:rFonts w:ascii="Times New Roman" w:eastAsia="Times New Roman" w:hAnsi="Times New Roman" w:cs="Times New Roman"/>
        </w:rPr>
        <w:t xml:space="preserve"> the following two figures</w:t>
      </w:r>
      <w:r w:rsidR="00E333CC">
        <w:rPr>
          <w:rFonts w:ascii="Times New Roman" w:eastAsia="Times New Roman" w:hAnsi="Times New Roman" w:cs="Times New Roman"/>
        </w:rPr>
        <w:t>:</w:t>
      </w:r>
    </w:p>
    <w:p w14:paraId="471552FC" w14:textId="4C74EFFB" w:rsidR="76F977CE" w:rsidRPr="004C05BC" w:rsidRDefault="00670C1C" w:rsidP="00AE3B00">
      <w:pPr>
        <w:jc w:val="righ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DA5125" wp14:editId="70F04431">
            <wp:extent cx="5956788" cy="3681313"/>
            <wp:effectExtent l="0" t="0" r="6350" b="0"/>
            <wp:docPr id="197933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6581" cy="3693545"/>
                    </a:xfrm>
                    <a:prstGeom prst="rect">
                      <a:avLst/>
                    </a:prstGeom>
                    <a:noFill/>
                  </pic:spPr>
                </pic:pic>
              </a:graphicData>
            </a:graphic>
          </wp:inline>
        </w:drawing>
      </w:r>
    </w:p>
    <w:p w14:paraId="2CF85D00" w14:textId="0114255F" w:rsidR="76F977CE" w:rsidRPr="004C05BC" w:rsidRDefault="41840CD8" w:rsidP="38E86A37">
      <w:pPr>
        <w:rPr>
          <w:rFonts w:ascii="Times New Roman" w:eastAsia="Times New Roman" w:hAnsi="Times New Roman" w:cs="Times New Roman"/>
        </w:rPr>
      </w:pPr>
      <w:r w:rsidRPr="004C05BC">
        <w:rPr>
          <w:rFonts w:ascii="Times New Roman" w:eastAsia="Times New Roman" w:hAnsi="Times New Roman" w:cs="Times New Roman"/>
        </w:rPr>
        <w:t>The scatter plot of price against carat shows an almost exponential relationsh</w:t>
      </w:r>
      <w:r w:rsidR="3C61AABC" w:rsidRPr="004C05BC">
        <w:rPr>
          <w:rFonts w:ascii="Times New Roman" w:eastAsia="Times New Roman" w:hAnsi="Times New Roman" w:cs="Times New Roman"/>
        </w:rPr>
        <w:t>ip</w:t>
      </w:r>
      <w:r w:rsidR="5947EE05" w:rsidRPr="004C05BC">
        <w:rPr>
          <w:rFonts w:ascii="Times New Roman" w:eastAsia="Times New Roman" w:hAnsi="Times New Roman" w:cs="Times New Roman"/>
        </w:rPr>
        <w:t>, we believe</w:t>
      </w:r>
      <w:r w:rsidR="3C61AABC" w:rsidRPr="004C05BC">
        <w:rPr>
          <w:rFonts w:ascii="Times New Roman" w:eastAsia="Times New Roman" w:hAnsi="Times New Roman" w:cs="Times New Roman"/>
        </w:rPr>
        <w:t xml:space="preserve"> this certainly backs the claim that larger weights in the diamonds are quite rare</w:t>
      </w:r>
      <w:r w:rsidR="4A2C449D" w:rsidRPr="004C05BC">
        <w:rPr>
          <w:rFonts w:ascii="Times New Roman" w:eastAsia="Times New Roman" w:hAnsi="Times New Roman" w:cs="Times New Roman"/>
        </w:rPr>
        <w:t xml:space="preserve"> given the drastic increases </w:t>
      </w:r>
      <w:r w:rsidR="1EA25E71" w:rsidRPr="004C05BC">
        <w:rPr>
          <w:rFonts w:ascii="Times New Roman" w:eastAsia="Times New Roman" w:hAnsi="Times New Roman" w:cs="Times New Roman"/>
        </w:rPr>
        <w:t>in</w:t>
      </w:r>
      <w:r w:rsidR="4A2C449D" w:rsidRPr="004C05BC">
        <w:rPr>
          <w:rFonts w:ascii="Times New Roman" w:eastAsia="Times New Roman" w:hAnsi="Times New Roman" w:cs="Times New Roman"/>
        </w:rPr>
        <w:t xml:space="preserve"> price as our diamonds get heavier.</w:t>
      </w:r>
    </w:p>
    <w:p w14:paraId="75037740" w14:textId="5A57E57F" w:rsidR="76F977CE" w:rsidRPr="004C05BC" w:rsidRDefault="00706D2F" w:rsidP="00AE3B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296585" wp14:editId="673B547E">
            <wp:extent cx="3812826" cy="2356338"/>
            <wp:effectExtent l="0" t="0" r="0" b="6350"/>
            <wp:docPr id="663448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9272" cy="2385042"/>
                    </a:xfrm>
                    <a:prstGeom prst="rect">
                      <a:avLst/>
                    </a:prstGeom>
                    <a:noFill/>
                  </pic:spPr>
                </pic:pic>
              </a:graphicData>
            </a:graphic>
          </wp:inline>
        </w:drawing>
      </w:r>
      <w:r w:rsidR="00771B5A">
        <w:rPr>
          <w:rFonts w:ascii="Times New Roman" w:eastAsia="Times New Roman" w:hAnsi="Times New Roman" w:cs="Times New Roman"/>
          <w:noProof/>
        </w:rPr>
        <w:drawing>
          <wp:inline distT="0" distB="0" distL="0" distR="0" wp14:anchorId="65C0151A" wp14:editId="7147B6C3">
            <wp:extent cx="3945611" cy="2438400"/>
            <wp:effectExtent l="0" t="0" r="0" b="0"/>
            <wp:docPr id="1519572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9306" cy="2453044"/>
                    </a:xfrm>
                    <a:prstGeom prst="rect">
                      <a:avLst/>
                    </a:prstGeom>
                    <a:noFill/>
                  </pic:spPr>
                </pic:pic>
              </a:graphicData>
            </a:graphic>
          </wp:inline>
        </w:drawing>
      </w:r>
      <w:r w:rsidR="00684FDF">
        <w:rPr>
          <w:rFonts w:ascii="Times New Roman" w:eastAsia="Times New Roman" w:hAnsi="Times New Roman" w:cs="Times New Roman"/>
          <w:noProof/>
        </w:rPr>
        <w:drawing>
          <wp:inline distT="0" distB="0" distL="0" distR="0" wp14:anchorId="38C1370A" wp14:editId="3AE82979">
            <wp:extent cx="4002521" cy="2473569"/>
            <wp:effectExtent l="0" t="0" r="0" b="3175"/>
            <wp:docPr id="961592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6074" cy="2481945"/>
                    </a:xfrm>
                    <a:prstGeom prst="rect">
                      <a:avLst/>
                    </a:prstGeom>
                    <a:noFill/>
                  </pic:spPr>
                </pic:pic>
              </a:graphicData>
            </a:graphic>
          </wp:inline>
        </w:drawing>
      </w:r>
    </w:p>
    <w:p w14:paraId="0690D16B" w14:textId="3B551147" w:rsidR="61F91C93" w:rsidRPr="004C05BC" w:rsidRDefault="6BFAAD21" w:rsidP="38E86A37">
      <w:pPr>
        <w:rPr>
          <w:rFonts w:ascii="Times New Roman" w:eastAsia="Times New Roman" w:hAnsi="Times New Roman" w:cs="Times New Roman"/>
        </w:rPr>
      </w:pPr>
      <w:r w:rsidRPr="004C05BC">
        <w:rPr>
          <w:rFonts w:ascii="Times New Roman" w:eastAsia="Times New Roman" w:hAnsi="Times New Roman" w:cs="Times New Roman"/>
        </w:rPr>
        <w:t xml:space="preserve">When looking at a heatmap of </w:t>
      </w:r>
      <w:r w:rsidR="7F275D5D" w:rsidRPr="004C05BC">
        <w:rPr>
          <w:rFonts w:ascii="Times New Roman" w:eastAsia="Times New Roman" w:hAnsi="Times New Roman" w:cs="Times New Roman"/>
        </w:rPr>
        <w:t xml:space="preserve">median </w:t>
      </w:r>
      <w:r w:rsidRPr="004C05BC">
        <w:rPr>
          <w:rFonts w:ascii="Times New Roman" w:eastAsia="Times New Roman" w:hAnsi="Times New Roman" w:cs="Times New Roman"/>
        </w:rPr>
        <w:t xml:space="preserve">price compared to carat and one other variable, we </w:t>
      </w:r>
      <w:r w:rsidR="5B8A2D54" w:rsidRPr="004C05BC">
        <w:rPr>
          <w:rFonts w:ascii="Times New Roman" w:eastAsia="Times New Roman" w:hAnsi="Times New Roman" w:cs="Times New Roman"/>
        </w:rPr>
        <w:t>notice that carat is seemingly the most consistent predictor of median price increases. In each graphic, carat lightens from left to right with</w:t>
      </w:r>
      <w:r w:rsidR="023A7F89" w:rsidRPr="004C05BC">
        <w:rPr>
          <w:rFonts w:ascii="Times New Roman" w:eastAsia="Times New Roman" w:hAnsi="Times New Roman" w:cs="Times New Roman"/>
        </w:rPr>
        <w:t>in each category of cut, clarity, and color.</w:t>
      </w:r>
      <w:r w:rsidR="4C9FCB70" w:rsidRPr="004C05BC">
        <w:rPr>
          <w:rFonts w:ascii="Times New Roman" w:eastAsia="Times New Roman" w:hAnsi="Times New Roman" w:cs="Times New Roman"/>
        </w:rPr>
        <w:t xml:space="preserve"> </w:t>
      </w:r>
      <w:r w:rsidR="7EAE2466" w:rsidRPr="004C05BC">
        <w:rPr>
          <w:rFonts w:ascii="Times New Roman" w:eastAsia="Times New Roman" w:hAnsi="Times New Roman" w:cs="Times New Roman"/>
        </w:rPr>
        <w:t>However,</w:t>
      </w:r>
      <w:r w:rsidR="023A7F89" w:rsidRPr="004C05BC">
        <w:rPr>
          <w:rFonts w:ascii="Times New Roman" w:eastAsia="Times New Roman" w:hAnsi="Times New Roman" w:cs="Times New Roman"/>
        </w:rPr>
        <w:t xml:space="preserve"> it is difficult to assert</w:t>
      </w:r>
      <w:r w:rsidR="2CA1837D" w:rsidRPr="004C05BC">
        <w:rPr>
          <w:rFonts w:ascii="Times New Roman" w:eastAsia="Times New Roman" w:hAnsi="Times New Roman" w:cs="Times New Roman"/>
        </w:rPr>
        <w:t xml:space="preserve"> that one weight is</w:t>
      </w:r>
      <w:commentRangeStart w:id="9"/>
      <w:r w:rsidR="2CA1837D" w:rsidRPr="004C05BC">
        <w:rPr>
          <w:rFonts w:ascii="Times New Roman" w:eastAsia="Times New Roman" w:hAnsi="Times New Roman" w:cs="Times New Roman"/>
        </w:rPr>
        <w:t xml:space="preserve"> </w:t>
      </w:r>
      <w:commentRangeEnd w:id="9"/>
      <w:r w:rsidR="61F91C93" w:rsidRPr="004C05BC">
        <w:rPr>
          <w:rStyle w:val="CommentReference"/>
          <w:rFonts w:ascii="Times New Roman" w:hAnsi="Times New Roman" w:cs="Times New Roman"/>
          <w:sz w:val="24"/>
          <w:szCs w:val="24"/>
        </w:rPr>
        <w:commentReference w:id="9"/>
      </w:r>
      <w:r w:rsidR="2CA1837D" w:rsidRPr="004C05BC">
        <w:rPr>
          <w:rFonts w:ascii="Times New Roman" w:eastAsia="Times New Roman" w:hAnsi="Times New Roman" w:cs="Times New Roman"/>
        </w:rPr>
        <w:t>necessarily better than another.</w:t>
      </w:r>
      <w:r w:rsidR="023A7F89" w:rsidRPr="004C05BC">
        <w:rPr>
          <w:rFonts w:ascii="Times New Roman" w:eastAsia="Times New Roman" w:hAnsi="Times New Roman" w:cs="Times New Roman"/>
        </w:rPr>
        <w:t xml:space="preserve"> Yes</w:t>
      </w:r>
      <w:r w:rsidR="4EE8A0B9" w:rsidRPr="004C05BC">
        <w:rPr>
          <w:rFonts w:ascii="Times New Roman" w:eastAsia="Times New Roman" w:hAnsi="Times New Roman" w:cs="Times New Roman"/>
        </w:rPr>
        <w:t xml:space="preserve">, </w:t>
      </w:r>
      <w:r w:rsidR="023A7F89" w:rsidRPr="004C05BC">
        <w:rPr>
          <w:rFonts w:ascii="Times New Roman" w:eastAsia="Times New Roman" w:hAnsi="Times New Roman" w:cs="Times New Roman"/>
        </w:rPr>
        <w:t xml:space="preserve">the price may be reflective of the rarity of the stones weight, but </w:t>
      </w:r>
      <w:r w:rsidR="02B86F6C" w:rsidRPr="004C05BC">
        <w:rPr>
          <w:rFonts w:ascii="Times New Roman" w:eastAsia="Times New Roman" w:hAnsi="Times New Roman" w:cs="Times New Roman"/>
        </w:rPr>
        <w:t>the increasing price indicates that this inherently has more value to buyers.</w:t>
      </w:r>
    </w:p>
    <w:p w14:paraId="7116323E" w14:textId="2822B73A" w:rsidR="38E86A37" w:rsidRPr="004C05BC" w:rsidRDefault="38E86A37" w:rsidP="38E86A37">
      <w:pPr>
        <w:rPr>
          <w:rFonts w:ascii="Times New Roman" w:eastAsia="Times New Roman" w:hAnsi="Times New Roman" w:cs="Times New Roman"/>
        </w:rPr>
      </w:pPr>
    </w:p>
    <w:p w14:paraId="21534F25" w14:textId="3DF58BC0" w:rsidR="04E59733" w:rsidRPr="004C05BC" w:rsidRDefault="02B86F6C" w:rsidP="38E86A37">
      <w:pPr>
        <w:rPr>
          <w:rFonts w:ascii="Times New Roman" w:eastAsia="Times New Roman" w:hAnsi="Times New Roman" w:cs="Times New Roman"/>
        </w:rPr>
      </w:pPr>
      <w:r w:rsidRPr="004C05BC">
        <w:rPr>
          <w:rFonts w:ascii="Times New Roman" w:eastAsia="Times New Roman" w:hAnsi="Times New Roman" w:cs="Times New Roman"/>
        </w:rPr>
        <w:t xml:space="preserve">For claim </w:t>
      </w:r>
      <w:r w:rsidR="79CD696B" w:rsidRPr="004C05BC">
        <w:rPr>
          <w:rFonts w:ascii="Times New Roman" w:eastAsia="Times New Roman" w:hAnsi="Times New Roman" w:cs="Times New Roman"/>
        </w:rPr>
        <w:t>3</w:t>
      </w:r>
      <w:r w:rsidRPr="004C05BC">
        <w:rPr>
          <w:rFonts w:ascii="Times New Roman" w:eastAsia="Times New Roman" w:hAnsi="Times New Roman" w:cs="Times New Roman"/>
        </w:rPr>
        <w:t xml:space="preserve">, it is asserted that clarity is the least important </w:t>
      </w:r>
      <w:r w:rsidR="66C8DE69" w:rsidRPr="004C05BC">
        <w:rPr>
          <w:rFonts w:ascii="Times New Roman" w:eastAsia="Times New Roman" w:hAnsi="Times New Roman" w:cs="Times New Roman"/>
        </w:rPr>
        <w:t xml:space="preserve">characteristic of a diamond. When </w:t>
      </w:r>
      <w:r w:rsidR="70EA8AED" w:rsidRPr="004C05BC">
        <w:rPr>
          <w:rFonts w:ascii="Times New Roman" w:eastAsia="Times New Roman" w:hAnsi="Times New Roman" w:cs="Times New Roman"/>
        </w:rPr>
        <w:t>looking at</w:t>
      </w:r>
      <w:r w:rsidR="66C8DE69" w:rsidRPr="004C05BC">
        <w:rPr>
          <w:rFonts w:ascii="Times New Roman" w:eastAsia="Times New Roman" w:hAnsi="Times New Roman" w:cs="Times New Roman"/>
        </w:rPr>
        <w:t xml:space="preserve"> a box </w:t>
      </w:r>
      <w:r w:rsidR="3EE7BF78" w:rsidRPr="004C05BC">
        <w:rPr>
          <w:rFonts w:ascii="Times New Roman" w:eastAsia="Times New Roman" w:hAnsi="Times New Roman" w:cs="Times New Roman"/>
        </w:rPr>
        <w:t>plot of log(price) (for scaling) against clarity, we see that there does appear to be a lack of consistent increase to the median price. However, a clarity of FL seems to make a drastic impact to price, nearl</w:t>
      </w:r>
      <w:r w:rsidR="3C097E75" w:rsidRPr="004C05BC">
        <w:rPr>
          <w:rFonts w:ascii="Times New Roman" w:eastAsia="Times New Roman" w:hAnsi="Times New Roman" w:cs="Times New Roman"/>
        </w:rPr>
        <w:t xml:space="preserve">y doubling when compared to other clarity levels. </w:t>
      </w:r>
    </w:p>
    <w:p w14:paraId="4169BDEC" w14:textId="2F32CCDF" w:rsidR="1276E328" w:rsidRPr="004C05BC" w:rsidRDefault="00AB1E84" w:rsidP="38E86A3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85E5353" wp14:editId="4AEA5217">
            <wp:extent cx="5463156" cy="3376247"/>
            <wp:effectExtent l="0" t="0" r="4445" b="0"/>
            <wp:docPr id="1128570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6228" cy="3384325"/>
                    </a:xfrm>
                    <a:prstGeom prst="rect">
                      <a:avLst/>
                    </a:prstGeom>
                    <a:noFill/>
                  </pic:spPr>
                </pic:pic>
              </a:graphicData>
            </a:graphic>
          </wp:inline>
        </w:drawing>
      </w:r>
    </w:p>
    <w:p w14:paraId="7F5B4E48" w14:textId="1CD1E8BB" w:rsidR="4C690B26" w:rsidRPr="004C05BC" w:rsidRDefault="4C690B26" w:rsidP="38E86A37">
      <w:pPr>
        <w:rPr>
          <w:rFonts w:ascii="Times New Roman" w:eastAsia="Times New Roman" w:hAnsi="Times New Roman" w:cs="Times New Roman"/>
        </w:rPr>
      </w:pPr>
      <w:r w:rsidRPr="004C05BC">
        <w:rPr>
          <w:rFonts w:ascii="Times New Roman" w:eastAsia="Times New Roman" w:hAnsi="Times New Roman" w:cs="Times New Roman"/>
        </w:rPr>
        <w:t xml:space="preserve">However, to fully address the claim, </w:t>
      </w:r>
      <w:r w:rsidR="2EFF259F" w:rsidRPr="004C05BC">
        <w:rPr>
          <w:rFonts w:ascii="Times New Roman" w:eastAsia="Times New Roman" w:hAnsi="Times New Roman" w:cs="Times New Roman"/>
        </w:rPr>
        <w:t>let us</w:t>
      </w:r>
      <w:r w:rsidRPr="004C05BC">
        <w:rPr>
          <w:rFonts w:ascii="Times New Roman" w:eastAsia="Times New Roman" w:hAnsi="Times New Roman" w:cs="Times New Roman"/>
        </w:rPr>
        <w:t xml:space="preserve"> look at the other characteristics compared to log(price):</w:t>
      </w:r>
    </w:p>
    <w:p w14:paraId="126B3F49" w14:textId="7ED607E1" w:rsidR="4C690B26" w:rsidRPr="004C05BC" w:rsidRDefault="4C690B26" w:rsidP="38E86A37">
      <w:pPr>
        <w:rPr>
          <w:rFonts w:ascii="Times New Roman" w:eastAsia="Times New Roman" w:hAnsi="Times New Roman" w:cs="Times New Roman"/>
        </w:rPr>
      </w:pPr>
      <w:r w:rsidRPr="004C05BC">
        <w:rPr>
          <w:rFonts w:ascii="Times New Roman" w:eastAsia="Times New Roman" w:hAnsi="Times New Roman" w:cs="Times New Roman"/>
        </w:rPr>
        <w:t xml:space="preserve">      </w:t>
      </w:r>
      <w:r w:rsidR="00501C7A">
        <w:rPr>
          <w:rFonts w:ascii="Times New Roman" w:eastAsia="Times New Roman" w:hAnsi="Times New Roman" w:cs="Times New Roman"/>
          <w:noProof/>
        </w:rPr>
        <w:drawing>
          <wp:inline distT="0" distB="0" distL="0" distR="0" wp14:anchorId="4363EB88" wp14:editId="46BC915E">
            <wp:extent cx="2696307" cy="1666325"/>
            <wp:effectExtent l="0" t="0" r="8890" b="0"/>
            <wp:docPr id="1507807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2088" cy="1682258"/>
                    </a:xfrm>
                    <a:prstGeom prst="rect">
                      <a:avLst/>
                    </a:prstGeom>
                    <a:noFill/>
                  </pic:spPr>
                </pic:pic>
              </a:graphicData>
            </a:graphic>
          </wp:inline>
        </w:drawing>
      </w:r>
      <w:r w:rsidR="00261210">
        <w:rPr>
          <w:rFonts w:ascii="Times New Roman" w:eastAsia="Times New Roman" w:hAnsi="Times New Roman" w:cs="Times New Roman"/>
        </w:rPr>
        <w:t xml:space="preserve">      </w:t>
      </w:r>
      <w:r w:rsidR="00261210">
        <w:rPr>
          <w:rFonts w:ascii="Times New Roman" w:eastAsia="Times New Roman" w:hAnsi="Times New Roman" w:cs="Times New Roman"/>
          <w:noProof/>
        </w:rPr>
        <w:drawing>
          <wp:inline distT="0" distB="0" distL="0" distR="0" wp14:anchorId="7373D96E" wp14:editId="3049061C">
            <wp:extent cx="2731578" cy="1688123"/>
            <wp:effectExtent l="0" t="0" r="0" b="7620"/>
            <wp:docPr id="726503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73190" cy="1713839"/>
                    </a:xfrm>
                    <a:prstGeom prst="rect">
                      <a:avLst/>
                    </a:prstGeom>
                    <a:noFill/>
                  </pic:spPr>
                </pic:pic>
              </a:graphicData>
            </a:graphic>
          </wp:inline>
        </w:drawing>
      </w:r>
    </w:p>
    <w:p w14:paraId="45277660" w14:textId="41263592" w:rsidR="449924EC" w:rsidRPr="004C05BC" w:rsidRDefault="449924EC" w:rsidP="38E86A37">
      <w:pPr>
        <w:rPr>
          <w:rFonts w:ascii="Times New Roman" w:eastAsia="Times New Roman" w:hAnsi="Times New Roman" w:cs="Times New Roman"/>
        </w:rPr>
      </w:pPr>
      <w:r w:rsidRPr="004C05BC">
        <w:rPr>
          <w:rFonts w:ascii="Times New Roman" w:eastAsia="Times New Roman" w:hAnsi="Times New Roman" w:cs="Times New Roman"/>
        </w:rPr>
        <w:t xml:space="preserve">While clarity does seem to be inconsistent at predicting price, it is difficult to say that it is definitively the least important characteristic. The jump to </w:t>
      </w:r>
      <w:r w:rsidR="570D03FF" w:rsidRPr="004C05BC">
        <w:rPr>
          <w:rFonts w:ascii="Times New Roman" w:eastAsia="Times New Roman" w:hAnsi="Times New Roman" w:cs="Times New Roman"/>
        </w:rPr>
        <w:t>the highest clarity level is so drastic that it must be of importance to buyers</w:t>
      </w:r>
      <w:r w:rsidR="00A60916" w:rsidRPr="004C05BC">
        <w:rPr>
          <w:rFonts w:ascii="Times New Roman" w:eastAsia="Times New Roman" w:hAnsi="Times New Roman" w:cs="Times New Roman"/>
        </w:rPr>
        <w:t xml:space="preserve"> to have a clear diamond</w:t>
      </w:r>
      <w:r w:rsidR="570D03FF" w:rsidRPr="004C05BC">
        <w:rPr>
          <w:rFonts w:ascii="Times New Roman" w:eastAsia="Times New Roman" w:hAnsi="Times New Roman" w:cs="Times New Roman"/>
        </w:rPr>
        <w:t xml:space="preserve">. When looking at color, it seems to increase positively from lower color to higher color. </w:t>
      </w:r>
      <w:r w:rsidR="4A20B71F" w:rsidRPr="004C05BC">
        <w:rPr>
          <w:rFonts w:ascii="Times New Roman" w:eastAsia="Times New Roman" w:hAnsi="Times New Roman" w:cs="Times New Roman"/>
        </w:rPr>
        <w:t>However, cut seems to break this trend with both very good and ideal having a median log(price) below the lowest cut grade of good.</w:t>
      </w:r>
    </w:p>
    <w:p w14:paraId="07FD364F" w14:textId="7A3E2C77" w:rsidR="38E86A37" w:rsidRPr="004C05BC" w:rsidRDefault="38E86A37" w:rsidP="38E86A37">
      <w:pPr>
        <w:rPr>
          <w:rFonts w:ascii="Times New Roman" w:eastAsia="Times New Roman" w:hAnsi="Times New Roman" w:cs="Times New Roman"/>
        </w:rPr>
      </w:pPr>
    </w:p>
    <w:p w14:paraId="6A7DCD0F" w14:textId="5E1782C1" w:rsidR="26AD9C6D" w:rsidRPr="004C05BC" w:rsidRDefault="7C3AA1F9" w:rsidP="38E86A37">
      <w:pPr>
        <w:rPr>
          <w:rFonts w:ascii="Times New Roman" w:eastAsia="Times New Roman" w:hAnsi="Times New Roman" w:cs="Times New Roman"/>
        </w:rPr>
      </w:pPr>
      <w:r w:rsidRPr="004C05BC">
        <w:rPr>
          <w:rFonts w:ascii="Times New Roman" w:eastAsia="Times New Roman" w:hAnsi="Times New Roman" w:cs="Times New Roman"/>
        </w:rPr>
        <w:t>C</w:t>
      </w:r>
      <w:r w:rsidR="66C8DE69" w:rsidRPr="004C05BC">
        <w:rPr>
          <w:rFonts w:ascii="Times New Roman" w:eastAsia="Times New Roman" w:hAnsi="Times New Roman" w:cs="Times New Roman"/>
        </w:rPr>
        <w:t>laim 2</w:t>
      </w:r>
      <w:r w:rsidRPr="004C05BC">
        <w:rPr>
          <w:rFonts w:ascii="Times New Roman" w:eastAsia="Times New Roman" w:hAnsi="Times New Roman" w:cs="Times New Roman"/>
        </w:rPr>
        <w:t xml:space="preserve"> argues that </w:t>
      </w:r>
      <w:r w:rsidR="4D778BA3" w:rsidRPr="004C05BC">
        <w:rPr>
          <w:rFonts w:ascii="Times New Roman" w:eastAsia="Times New Roman" w:hAnsi="Times New Roman" w:cs="Times New Roman"/>
        </w:rPr>
        <w:t>c</w:t>
      </w:r>
      <w:r w:rsidRPr="004C05BC">
        <w:rPr>
          <w:rFonts w:ascii="Times New Roman" w:eastAsia="Times New Roman" w:hAnsi="Times New Roman" w:cs="Times New Roman"/>
        </w:rPr>
        <w:t>ut should be the most important characteristic, which does not seem to have merit.</w:t>
      </w:r>
      <w:del w:id="10" w:author="Fouch, Nakisha T (dnb7rz)" w:date="2024-10-25T18:30:00Z">
        <w:r w:rsidR="006D3864" w:rsidRPr="004C05BC" w:rsidDel="2830A14A">
          <w:rPr>
            <w:rFonts w:ascii="Times New Roman" w:eastAsia="Times New Roman" w:hAnsi="Times New Roman" w:cs="Times New Roman"/>
          </w:rPr>
          <w:delText>.</w:delText>
        </w:r>
      </w:del>
      <w:r w:rsidR="2830A14A" w:rsidRPr="004C05BC">
        <w:rPr>
          <w:rFonts w:ascii="Times New Roman" w:eastAsia="Times New Roman" w:hAnsi="Times New Roman" w:cs="Times New Roman"/>
        </w:rPr>
        <w:t xml:space="preserve"> Cut does not seem to have a definitively positive relationship with price as the mi</w:t>
      </w:r>
      <w:r w:rsidR="77125C8C" w:rsidRPr="004C05BC">
        <w:rPr>
          <w:rFonts w:ascii="Times New Roman" w:eastAsia="Times New Roman" w:hAnsi="Times New Roman" w:cs="Times New Roman"/>
        </w:rPr>
        <w:t>d-grade cuts do not increase the log(price</w:t>
      </w:r>
      <w:r w:rsidR="5EFA4BF9" w:rsidRPr="004C05BC">
        <w:rPr>
          <w:rFonts w:ascii="Times New Roman" w:eastAsia="Times New Roman" w:hAnsi="Times New Roman" w:cs="Times New Roman"/>
        </w:rPr>
        <w:t xml:space="preserve">). </w:t>
      </w:r>
      <w:r w:rsidR="5962B2A2" w:rsidRPr="004C05BC">
        <w:rPr>
          <w:rFonts w:ascii="Times New Roman" w:eastAsia="Times New Roman" w:hAnsi="Times New Roman" w:cs="Times New Roman"/>
        </w:rPr>
        <w:t xml:space="preserve">The </w:t>
      </w:r>
      <w:r w:rsidR="5EFA4BF9" w:rsidRPr="004C05BC">
        <w:rPr>
          <w:rFonts w:ascii="Times New Roman" w:eastAsia="Times New Roman" w:hAnsi="Times New Roman" w:cs="Times New Roman"/>
        </w:rPr>
        <w:t>Astor</w:t>
      </w:r>
      <w:r w:rsidR="77125C8C" w:rsidRPr="004C05BC">
        <w:rPr>
          <w:rFonts w:ascii="Times New Roman" w:eastAsia="Times New Roman" w:hAnsi="Times New Roman" w:cs="Times New Roman"/>
        </w:rPr>
        <w:t xml:space="preserve"> Ideal</w:t>
      </w:r>
      <w:r w:rsidR="2C5EDA1D" w:rsidRPr="004C05BC">
        <w:rPr>
          <w:rFonts w:ascii="Times New Roman" w:eastAsia="Times New Roman" w:hAnsi="Times New Roman" w:cs="Times New Roman"/>
        </w:rPr>
        <w:t xml:space="preserve"> cut</w:t>
      </w:r>
      <w:r w:rsidR="77125C8C" w:rsidRPr="004C05BC">
        <w:rPr>
          <w:rFonts w:ascii="Times New Roman" w:eastAsia="Times New Roman" w:hAnsi="Times New Roman" w:cs="Times New Roman"/>
        </w:rPr>
        <w:t xml:space="preserve"> marginally increases price relative to </w:t>
      </w:r>
      <w:r w:rsidR="1BF652F1" w:rsidRPr="004C05BC">
        <w:rPr>
          <w:rFonts w:ascii="Times New Roman" w:eastAsia="Times New Roman" w:hAnsi="Times New Roman" w:cs="Times New Roman"/>
        </w:rPr>
        <w:t xml:space="preserve">a </w:t>
      </w:r>
      <w:r w:rsidR="77125C8C" w:rsidRPr="004C05BC">
        <w:rPr>
          <w:rFonts w:ascii="Times New Roman" w:eastAsia="Times New Roman" w:hAnsi="Times New Roman" w:cs="Times New Roman"/>
        </w:rPr>
        <w:t>good cut, so it can be inferred that buyers</w:t>
      </w:r>
      <w:r w:rsidR="0B265269" w:rsidRPr="004C05BC">
        <w:rPr>
          <w:rFonts w:ascii="Times New Roman" w:eastAsia="Times New Roman" w:hAnsi="Times New Roman" w:cs="Times New Roman"/>
        </w:rPr>
        <w:t xml:space="preserve"> may not be as interested in higher cut grades.</w:t>
      </w:r>
      <w:r w:rsidR="0A70672E" w:rsidRPr="004C05BC">
        <w:rPr>
          <w:rFonts w:ascii="Times New Roman" w:eastAsia="Times New Roman" w:hAnsi="Times New Roman" w:cs="Times New Roman"/>
        </w:rPr>
        <w:t xml:space="preserve"> When looking at cut controlled by carat, we also see that price </w:t>
      </w:r>
      <w:r w:rsidR="55CFE05B" w:rsidRPr="004C05BC">
        <w:rPr>
          <w:rFonts w:ascii="Times New Roman" w:eastAsia="Times New Roman" w:hAnsi="Times New Roman" w:cs="Times New Roman"/>
        </w:rPr>
        <w:t>does not seem strongly affected by cut:</w:t>
      </w:r>
    </w:p>
    <w:p w14:paraId="758B8404" w14:textId="454AA7E2" w:rsidR="003805F1" w:rsidRPr="004C05BC" w:rsidRDefault="00716D9F" w:rsidP="00AE3B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B91342C" wp14:editId="5C1752D4">
            <wp:extent cx="5802923" cy="3586224"/>
            <wp:effectExtent l="0" t="0" r="7620" b="0"/>
            <wp:docPr id="1146965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4609" cy="3593446"/>
                    </a:xfrm>
                    <a:prstGeom prst="rect">
                      <a:avLst/>
                    </a:prstGeom>
                    <a:noFill/>
                  </pic:spPr>
                </pic:pic>
              </a:graphicData>
            </a:graphic>
          </wp:inline>
        </w:drawing>
      </w:r>
    </w:p>
    <w:p w14:paraId="2420D413" w14:textId="37230E59" w:rsidR="003805F1" w:rsidRPr="004C05BC" w:rsidRDefault="7C3AA1F9" w:rsidP="38E86A37">
      <w:pPr>
        <w:rPr>
          <w:rFonts w:ascii="Times New Roman" w:eastAsia="Times New Roman" w:hAnsi="Times New Roman" w:cs="Times New Roman"/>
        </w:rPr>
      </w:pPr>
      <w:r w:rsidRPr="004C05BC">
        <w:rPr>
          <w:rFonts w:ascii="Times New Roman" w:eastAsia="Times New Roman" w:hAnsi="Times New Roman" w:cs="Times New Roman"/>
        </w:rPr>
        <w:t xml:space="preserve">The good cut category also has more outliers and a higher median than the Very Good and Ideal categories; </w:t>
      </w:r>
      <w:r w:rsidR="17CF0CF3" w:rsidRPr="004C05BC">
        <w:rPr>
          <w:rFonts w:ascii="Times New Roman" w:eastAsia="Times New Roman" w:hAnsi="Times New Roman" w:cs="Times New Roman"/>
        </w:rPr>
        <w:t>price</w:t>
      </w:r>
      <w:r w:rsidRPr="004C05BC">
        <w:rPr>
          <w:rFonts w:ascii="Times New Roman" w:eastAsia="Times New Roman" w:hAnsi="Times New Roman" w:cs="Times New Roman"/>
        </w:rPr>
        <w:t xml:space="preserve"> must be increased by the other characteristics</w:t>
      </w:r>
      <w:r w:rsidR="17CF0CF3" w:rsidRPr="004C05BC">
        <w:rPr>
          <w:rFonts w:ascii="Times New Roman" w:eastAsia="Times New Roman" w:hAnsi="Times New Roman" w:cs="Times New Roman"/>
        </w:rPr>
        <w:t xml:space="preserve"> </w:t>
      </w:r>
      <w:r w:rsidR="789C6511" w:rsidRPr="004C05BC">
        <w:rPr>
          <w:rFonts w:ascii="Times New Roman" w:eastAsia="Times New Roman" w:hAnsi="Times New Roman" w:cs="Times New Roman"/>
        </w:rPr>
        <w:t>since</w:t>
      </w:r>
      <w:r w:rsidR="17CF0CF3" w:rsidRPr="004C05BC">
        <w:rPr>
          <w:rFonts w:ascii="Times New Roman" w:eastAsia="Times New Roman" w:hAnsi="Times New Roman" w:cs="Times New Roman"/>
        </w:rPr>
        <w:t xml:space="preserve"> this is the lowest grade. T</w:t>
      </w:r>
      <w:r w:rsidRPr="004C05BC">
        <w:rPr>
          <w:rFonts w:ascii="Times New Roman" w:eastAsia="Times New Roman" w:hAnsi="Times New Roman" w:cs="Times New Roman"/>
        </w:rPr>
        <w:t>his</w:t>
      </w:r>
      <w:r w:rsidR="17CF0CF3" w:rsidRPr="004C05BC">
        <w:rPr>
          <w:rFonts w:ascii="Times New Roman" w:eastAsia="Times New Roman" w:hAnsi="Times New Roman" w:cs="Times New Roman"/>
        </w:rPr>
        <w:t xml:space="preserve"> increase</w:t>
      </w:r>
      <w:r w:rsidRPr="004C05BC">
        <w:rPr>
          <w:rFonts w:ascii="Times New Roman" w:eastAsia="Times New Roman" w:hAnsi="Times New Roman" w:cs="Times New Roman"/>
        </w:rPr>
        <w:t xml:space="preserve"> may indicate that other characteristics are more important to buyers</w:t>
      </w:r>
      <w:r w:rsidR="62C11B47" w:rsidRPr="004C05BC">
        <w:rPr>
          <w:rFonts w:ascii="Times New Roman" w:eastAsia="Times New Roman" w:hAnsi="Times New Roman" w:cs="Times New Roman"/>
        </w:rPr>
        <w:t xml:space="preserve"> than cut alone, asserting that cut again does not seem to be the most important of the 4</w:t>
      </w:r>
      <w:r w:rsidRPr="004C05BC">
        <w:rPr>
          <w:rFonts w:ascii="Times New Roman" w:eastAsia="Times New Roman" w:hAnsi="Times New Roman" w:cs="Times New Roman"/>
        </w:rPr>
        <w:t>.</w:t>
      </w:r>
    </w:p>
    <w:p w14:paraId="43EF821D" w14:textId="2A813DD9" w:rsidR="38E86A37" w:rsidRPr="004C05BC" w:rsidRDefault="005D3B1E" w:rsidP="00B95E6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E9B831D" wp14:editId="2D8C9040">
            <wp:extent cx="5509846" cy="3405100"/>
            <wp:effectExtent l="0" t="0" r="0" b="5080"/>
            <wp:docPr id="5574976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8173" cy="3416426"/>
                    </a:xfrm>
                    <a:prstGeom prst="rect">
                      <a:avLst/>
                    </a:prstGeom>
                    <a:noFill/>
                  </pic:spPr>
                </pic:pic>
              </a:graphicData>
            </a:graphic>
          </wp:inline>
        </w:drawing>
      </w:r>
    </w:p>
    <w:p w14:paraId="5B96ABD6" w14:textId="422ADE73" w:rsidR="26AD9C6D" w:rsidRPr="004C05BC" w:rsidRDefault="66C8DE69" w:rsidP="38E86A37">
      <w:pPr>
        <w:rPr>
          <w:rFonts w:ascii="Times New Roman" w:eastAsia="Times New Roman" w:hAnsi="Times New Roman" w:cs="Times New Roman"/>
        </w:rPr>
      </w:pPr>
      <w:r w:rsidRPr="004C05BC">
        <w:rPr>
          <w:rFonts w:ascii="Times New Roman" w:eastAsia="Times New Roman" w:hAnsi="Times New Roman" w:cs="Times New Roman"/>
        </w:rPr>
        <w:t xml:space="preserve">For claim 1, </w:t>
      </w:r>
      <w:r w:rsidR="46E729E1" w:rsidRPr="004C05BC">
        <w:rPr>
          <w:rFonts w:ascii="Times New Roman" w:eastAsia="Times New Roman" w:hAnsi="Times New Roman" w:cs="Times New Roman"/>
        </w:rPr>
        <w:t xml:space="preserve">we do see that the Astor Ideal </w:t>
      </w:r>
      <w:r w:rsidR="62C11B47" w:rsidRPr="004C05BC">
        <w:rPr>
          <w:rFonts w:ascii="Times New Roman" w:eastAsia="Times New Roman" w:hAnsi="Times New Roman" w:cs="Times New Roman"/>
        </w:rPr>
        <w:t xml:space="preserve">cut </w:t>
      </w:r>
      <w:r w:rsidR="46E729E1" w:rsidRPr="004C05BC">
        <w:rPr>
          <w:rFonts w:ascii="Times New Roman" w:eastAsia="Times New Roman" w:hAnsi="Times New Roman" w:cs="Times New Roman"/>
        </w:rPr>
        <w:t>increases the median price relative to other grades, but the inc</w:t>
      </w:r>
      <w:r w:rsidR="6434E519" w:rsidRPr="004C05BC">
        <w:rPr>
          <w:rFonts w:ascii="Times New Roman" w:eastAsia="Times New Roman" w:hAnsi="Times New Roman" w:cs="Times New Roman"/>
        </w:rPr>
        <w:t xml:space="preserve">rease seems marginal compared to a cut of good. </w:t>
      </w:r>
      <w:r w:rsidR="1960D742" w:rsidRPr="004C05BC">
        <w:rPr>
          <w:rFonts w:ascii="Times New Roman" w:eastAsia="Times New Roman" w:hAnsi="Times New Roman" w:cs="Times New Roman"/>
        </w:rPr>
        <w:t xml:space="preserve">As for how the Astor Cut compares to the </w:t>
      </w:r>
      <w:r w:rsidR="7AB18AD7" w:rsidRPr="004C05BC">
        <w:rPr>
          <w:rFonts w:ascii="Times New Roman" w:eastAsia="Times New Roman" w:hAnsi="Times New Roman" w:cs="Times New Roman"/>
        </w:rPr>
        <w:t>four</w:t>
      </w:r>
      <w:r w:rsidR="1960D742" w:rsidRPr="004C05BC">
        <w:rPr>
          <w:rFonts w:ascii="Times New Roman" w:eastAsia="Times New Roman" w:hAnsi="Times New Roman" w:cs="Times New Roman"/>
        </w:rPr>
        <w:t xml:space="preserve"> C’s, we notice that it </w:t>
      </w:r>
      <w:r w:rsidR="55CFE05B" w:rsidRPr="004C05BC">
        <w:rPr>
          <w:rFonts w:ascii="Times New Roman" w:eastAsia="Times New Roman" w:hAnsi="Times New Roman" w:cs="Times New Roman"/>
        </w:rPr>
        <w:t>contains</w:t>
      </w:r>
      <w:r w:rsidR="1960D742" w:rsidRPr="004C05BC">
        <w:rPr>
          <w:rFonts w:ascii="Times New Roman" w:eastAsia="Times New Roman" w:hAnsi="Times New Roman" w:cs="Times New Roman"/>
        </w:rPr>
        <w:t xml:space="preserve"> </w:t>
      </w:r>
      <w:r w:rsidR="58E1D128" w:rsidRPr="004C05BC">
        <w:rPr>
          <w:rFonts w:ascii="Times New Roman" w:eastAsia="Times New Roman" w:hAnsi="Times New Roman" w:cs="Times New Roman"/>
        </w:rPr>
        <w:t>lower clarity than the other cuts, which conveniently happens to be the characteristic they have marketed as “least important”.</w:t>
      </w:r>
    </w:p>
    <w:p w14:paraId="172BFF50" w14:textId="47F88481" w:rsidR="24D6A4ED" w:rsidRPr="004C05BC" w:rsidRDefault="004C6D05" w:rsidP="004C6D05">
      <w:pPr>
        <w:jc w:val="center"/>
        <w:rPr>
          <w:rFonts w:ascii="Times New Roman" w:hAnsi="Times New Roman" w:cs="Times New Roman"/>
        </w:rPr>
      </w:pPr>
      <w:r>
        <w:rPr>
          <w:rFonts w:ascii="Times New Roman" w:hAnsi="Times New Roman" w:cs="Times New Roman"/>
          <w:noProof/>
        </w:rPr>
        <w:drawing>
          <wp:inline distT="0" distB="0" distL="0" distR="0" wp14:anchorId="1CE91B0B" wp14:editId="2400348A">
            <wp:extent cx="5569927" cy="3442232"/>
            <wp:effectExtent l="0" t="0" r="0" b="6350"/>
            <wp:docPr id="297167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3510" cy="3450626"/>
                    </a:xfrm>
                    <a:prstGeom prst="rect">
                      <a:avLst/>
                    </a:prstGeom>
                    <a:noFill/>
                  </pic:spPr>
                </pic:pic>
              </a:graphicData>
            </a:graphic>
          </wp:inline>
        </w:drawing>
      </w:r>
    </w:p>
    <w:p w14:paraId="1B6DF74B" w14:textId="04BECD22" w:rsidR="38E86A37" w:rsidRPr="004C05BC" w:rsidRDefault="720FB964" w:rsidP="38E86A37">
      <w:pPr>
        <w:rPr>
          <w:rFonts w:ascii="Times New Roman" w:hAnsi="Times New Roman" w:cs="Times New Roman"/>
        </w:rPr>
      </w:pPr>
      <w:r w:rsidRPr="004C05BC">
        <w:rPr>
          <w:rFonts w:ascii="Times New Roman" w:eastAsia="Times New Roman" w:hAnsi="Times New Roman" w:cs="Times New Roman"/>
        </w:rPr>
        <w:t xml:space="preserve">When looking at the graph above, </w:t>
      </w:r>
      <w:r w:rsidR="445D9989" w:rsidRPr="004C05BC">
        <w:rPr>
          <w:rFonts w:ascii="Times New Roman" w:eastAsia="Times New Roman" w:hAnsi="Times New Roman" w:cs="Times New Roman"/>
        </w:rPr>
        <w:t xml:space="preserve">it is almost definitive that the Astor diamonds do not represent the “highest of the </w:t>
      </w:r>
      <w:r w:rsidR="729DCCC6" w:rsidRPr="004C05BC">
        <w:rPr>
          <w:rFonts w:ascii="Times New Roman" w:eastAsia="Times New Roman" w:hAnsi="Times New Roman" w:cs="Times New Roman"/>
        </w:rPr>
        <w:t>four</w:t>
      </w:r>
      <w:r w:rsidR="445D9989" w:rsidRPr="004C05BC">
        <w:rPr>
          <w:rFonts w:ascii="Times New Roman" w:eastAsia="Times New Roman" w:hAnsi="Times New Roman" w:cs="Times New Roman"/>
        </w:rPr>
        <w:t xml:space="preserve"> C’s” as clarity alone</w:t>
      </w:r>
      <w:r w:rsidR="7C3AA1F9" w:rsidRPr="004C05BC">
        <w:rPr>
          <w:rFonts w:ascii="Times New Roman" w:eastAsia="Times New Roman" w:hAnsi="Times New Roman" w:cs="Times New Roman"/>
        </w:rPr>
        <w:t xml:space="preserve"> seems to</w:t>
      </w:r>
      <w:r w:rsidR="445D9989" w:rsidRPr="004C05BC">
        <w:rPr>
          <w:rFonts w:ascii="Times New Roman" w:eastAsia="Times New Roman" w:hAnsi="Times New Roman" w:cs="Times New Roman"/>
        </w:rPr>
        <w:t xml:space="preserve"> </w:t>
      </w:r>
      <w:r w:rsidR="7C3AA1F9" w:rsidRPr="004C05BC">
        <w:rPr>
          <w:rFonts w:ascii="Times New Roman" w:eastAsia="Times New Roman" w:hAnsi="Times New Roman" w:cs="Times New Roman"/>
        </w:rPr>
        <w:t>dispute this hypothesi</w:t>
      </w:r>
      <w:r w:rsidR="44AFAF8E" w:rsidRPr="004C05BC">
        <w:rPr>
          <w:rFonts w:ascii="Times New Roman" w:eastAsia="Times New Roman" w:hAnsi="Times New Roman" w:cs="Times New Roman"/>
        </w:rPr>
        <w:t xml:space="preserve">s. </w:t>
      </w:r>
      <w:r w:rsidR="31B62944" w:rsidRPr="004C05BC">
        <w:rPr>
          <w:rFonts w:ascii="Times New Roman" w:eastAsia="Times New Roman" w:hAnsi="Times New Roman" w:cs="Times New Roman"/>
        </w:rPr>
        <w:t>Non-Astor Diamonds</w:t>
      </w:r>
      <w:r w:rsidR="44AFAF8E" w:rsidRPr="004C05BC">
        <w:rPr>
          <w:rFonts w:ascii="Times New Roman" w:eastAsia="Times New Roman" w:hAnsi="Times New Roman" w:cs="Times New Roman"/>
        </w:rPr>
        <w:t xml:space="preserve"> each contain a clarity of IF or higher</w:t>
      </w:r>
      <w:r w:rsidR="50DEAD44" w:rsidRPr="004C05BC">
        <w:rPr>
          <w:rFonts w:ascii="Times New Roman" w:eastAsia="Times New Roman" w:hAnsi="Times New Roman" w:cs="Times New Roman"/>
        </w:rPr>
        <w:t xml:space="preserve">. </w:t>
      </w:r>
      <w:r w:rsidR="31B62944" w:rsidRPr="004C05BC">
        <w:rPr>
          <w:rFonts w:ascii="Times New Roman" w:eastAsia="Times New Roman" w:hAnsi="Times New Roman" w:cs="Times New Roman"/>
        </w:rPr>
        <w:t>When looking at color as well, we see the following:</w:t>
      </w:r>
    </w:p>
    <w:p w14:paraId="4F685F57" w14:textId="69396801" w:rsidR="38E86A37" w:rsidRPr="004C05BC" w:rsidRDefault="00AE3B00" w:rsidP="00AE3B00">
      <w:pPr>
        <w:jc w:val="center"/>
        <w:rPr>
          <w:rFonts w:ascii="Times New Roman" w:hAnsi="Times New Roman" w:cs="Times New Roman"/>
        </w:rPr>
      </w:pPr>
      <w:r>
        <w:rPr>
          <w:rFonts w:ascii="Times New Roman" w:eastAsia="Times New Roman" w:hAnsi="Times New Roman" w:cs="Times New Roman"/>
          <w:noProof/>
        </w:rPr>
        <w:drawing>
          <wp:inline distT="0" distB="0" distL="0" distR="0" wp14:anchorId="22A4512A" wp14:editId="0632E2F4">
            <wp:extent cx="6051203" cy="3739662"/>
            <wp:effectExtent l="0" t="0" r="6985" b="0"/>
            <wp:docPr id="7280757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629" cy="3746106"/>
                    </a:xfrm>
                    <a:prstGeom prst="rect">
                      <a:avLst/>
                    </a:prstGeom>
                    <a:noFill/>
                  </pic:spPr>
                </pic:pic>
              </a:graphicData>
            </a:graphic>
          </wp:inline>
        </w:drawing>
      </w:r>
    </w:p>
    <w:p w14:paraId="30DDBDDD" w14:textId="026397A3" w:rsidR="00BD3450" w:rsidRPr="004C05BC" w:rsidRDefault="31B62944" w:rsidP="38E86A37">
      <w:pPr>
        <w:rPr>
          <w:rFonts w:ascii="Times New Roman" w:eastAsia="Times New Roman" w:hAnsi="Times New Roman" w:cs="Times New Roman"/>
        </w:rPr>
      </w:pPr>
      <w:r w:rsidRPr="004C05BC">
        <w:rPr>
          <w:rFonts w:ascii="Times New Roman" w:eastAsia="Times New Roman" w:hAnsi="Times New Roman" w:cs="Times New Roman"/>
        </w:rPr>
        <w:t xml:space="preserve">Astor cut diamonds </w:t>
      </w:r>
      <w:r w:rsidR="6BD353FC" w:rsidRPr="004C05BC">
        <w:rPr>
          <w:rFonts w:ascii="Times New Roman" w:eastAsia="Times New Roman" w:hAnsi="Times New Roman" w:cs="Times New Roman"/>
        </w:rPr>
        <w:t xml:space="preserve">have a </w:t>
      </w:r>
      <w:r w:rsidR="0D1D2FD9" w:rsidRPr="004C05BC">
        <w:rPr>
          <w:rFonts w:ascii="Times New Roman" w:eastAsia="Times New Roman" w:hAnsi="Times New Roman" w:cs="Times New Roman"/>
        </w:rPr>
        <w:t>spread of lower quality color</w:t>
      </w:r>
      <w:r w:rsidR="12B61DA3" w:rsidRPr="004C05BC">
        <w:rPr>
          <w:rFonts w:ascii="Times New Roman" w:eastAsia="Times New Roman" w:hAnsi="Times New Roman" w:cs="Times New Roman"/>
        </w:rPr>
        <w:t>, with the ideal cut stron</w:t>
      </w:r>
      <w:r w:rsidR="1BB3172F" w:rsidRPr="004C05BC">
        <w:rPr>
          <w:rFonts w:ascii="Times New Roman" w:eastAsia="Times New Roman" w:hAnsi="Times New Roman" w:cs="Times New Roman"/>
        </w:rPr>
        <w:t>gly outperforming Blue Nile’s bran</w:t>
      </w:r>
      <w:r w:rsidR="4092E7AF" w:rsidRPr="004C05BC">
        <w:rPr>
          <w:rFonts w:ascii="Times New Roman" w:eastAsia="Times New Roman" w:hAnsi="Times New Roman" w:cs="Times New Roman"/>
        </w:rPr>
        <w:t>d</w:t>
      </w:r>
      <w:r w:rsidR="1BB3172F" w:rsidRPr="004C05BC">
        <w:rPr>
          <w:rFonts w:ascii="Times New Roman" w:eastAsia="Times New Roman" w:hAnsi="Times New Roman" w:cs="Times New Roman"/>
        </w:rPr>
        <w:t xml:space="preserve"> in colorless / near-colorless diamonds.</w:t>
      </w:r>
      <w:r w:rsidR="0DDD0690" w:rsidRPr="004C05BC">
        <w:rPr>
          <w:rFonts w:ascii="Times New Roman" w:eastAsia="Times New Roman" w:hAnsi="Times New Roman" w:cs="Times New Roman"/>
        </w:rPr>
        <w:t xml:space="preserve"> Again, there seems to be no basis that Astor Diamonds outperform other diamonds in the </w:t>
      </w:r>
      <w:r w:rsidR="618B6EBF" w:rsidRPr="004C05BC">
        <w:rPr>
          <w:rFonts w:ascii="Times New Roman" w:eastAsia="Times New Roman" w:hAnsi="Times New Roman" w:cs="Times New Roman"/>
        </w:rPr>
        <w:t xml:space="preserve">other C’s. </w:t>
      </w:r>
    </w:p>
    <w:p w14:paraId="64329F51" w14:textId="3D2B804B" w:rsidR="38E86A37" w:rsidRPr="004C05BC" w:rsidRDefault="38E86A37" w:rsidP="38E86A37">
      <w:pPr>
        <w:rPr>
          <w:rFonts w:ascii="Times New Roman" w:eastAsia="Times New Roman" w:hAnsi="Times New Roman" w:cs="Times New Roman"/>
        </w:rPr>
      </w:pPr>
      <w:r w:rsidRPr="004C05BC">
        <w:rPr>
          <w:rFonts w:ascii="Times New Roman" w:eastAsia="Times New Roman" w:hAnsi="Times New Roman" w:cs="Times New Roman"/>
        </w:rPr>
        <w:br w:type="page"/>
      </w:r>
    </w:p>
    <w:p w14:paraId="245BD27D" w14:textId="6059452A" w:rsidR="00F47A98" w:rsidRPr="004C05BC" w:rsidRDefault="45FAE001" w:rsidP="38E86A37">
      <w:pPr>
        <w:rPr>
          <w:rFonts w:ascii="Times New Roman" w:eastAsia="Times New Roman" w:hAnsi="Times New Roman" w:cs="Times New Roman"/>
          <w:b/>
          <w:bCs/>
        </w:rPr>
      </w:pPr>
      <w:r w:rsidRPr="004C05BC">
        <w:rPr>
          <w:rFonts w:ascii="Times New Roman" w:eastAsia="Times New Roman" w:hAnsi="Times New Roman" w:cs="Times New Roman"/>
          <w:b/>
          <w:bCs/>
        </w:rPr>
        <w:t>Section 3: SLR</w:t>
      </w:r>
    </w:p>
    <w:p w14:paraId="340E3868" w14:textId="304C4ADC" w:rsidR="00565EAB" w:rsidRPr="004C05BC" w:rsidRDefault="36D0135E" w:rsidP="38E86A37">
      <w:pPr>
        <w:rPr>
          <w:rFonts w:ascii="Times New Roman" w:eastAsia="Times New Roman" w:hAnsi="Times New Roman" w:cs="Times New Roman"/>
        </w:rPr>
      </w:pPr>
      <w:r w:rsidRPr="004C05BC">
        <w:rPr>
          <w:rFonts w:ascii="Times New Roman" w:eastAsia="Times New Roman" w:hAnsi="Times New Roman" w:cs="Times New Roman"/>
        </w:rPr>
        <w:t xml:space="preserve">The initial plotting of Prive </w:t>
      </w:r>
      <w:r w:rsidR="5298FAD7" w:rsidRPr="004C05BC">
        <w:rPr>
          <w:rFonts w:ascii="Times New Roman" w:eastAsia="Times New Roman" w:hAnsi="Times New Roman" w:cs="Times New Roman"/>
        </w:rPr>
        <w:t>v</w:t>
      </w:r>
      <w:r w:rsidRPr="004C05BC">
        <w:rPr>
          <w:rFonts w:ascii="Times New Roman" w:eastAsia="Times New Roman" w:hAnsi="Times New Roman" w:cs="Times New Roman"/>
        </w:rPr>
        <w:t>s Ca</w:t>
      </w:r>
      <w:r w:rsidR="62FB0453" w:rsidRPr="004C05BC">
        <w:rPr>
          <w:rFonts w:ascii="Times New Roman" w:eastAsia="Times New Roman" w:hAnsi="Times New Roman" w:cs="Times New Roman"/>
        </w:rPr>
        <w:t xml:space="preserve">rat returned a graph (see </w:t>
      </w:r>
      <w:r w:rsidR="2AB1C680" w:rsidRPr="004C05BC">
        <w:rPr>
          <w:rFonts w:ascii="Times New Roman" w:eastAsia="Times New Roman" w:hAnsi="Times New Roman" w:cs="Times New Roman"/>
        </w:rPr>
        <w:t>F</w:t>
      </w:r>
      <w:r w:rsidR="62FB0453" w:rsidRPr="004C05BC">
        <w:rPr>
          <w:rFonts w:ascii="Times New Roman" w:eastAsia="Times New Roman" w:hAnsi="Times New Roman" w:cs="Times New Roman"/>
        </w:rPr>
        <w:t xml:space="preserve">igure </w:t>
      </w:r>
      <w:r w:rsidR="007F2AE4">
        <w:rPr>
          <w:rFonts w:ascii="Times New Roman" w:eastAsia="Times New Roman" w:hAnsi="Times New Roman" w:cs="Times New Roman"/>
        </w:rPr>
        <w:t>1</w:t>
      </w:r>
      <w:r w:rsidR="62FB0453" w:rsidRPr="004C05BC">
        <w:rPr>
          <w:rFonts w:ascii="Times New Roman" w:eastAsia="Times New Roman" w:hAnsi="Times New Roman" w:cs="Times New Roman"/>
        </w:rPr>
        <w:t>) that failed to meet both assumptions:</w:t>
      </w:r>
    </w:p>
    <w:p w14:paraId="3D65E9BA" w14:textId="77777777" w:rsidR="00565EAB" w:rsidRPr="004C05BC" w:rsidRDefault="62FB0453"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Assumption 1 was not met as the data points are not evenly scattered on both sides of the regression line as we move from left to right. This plot looks non-linear.</w:t>
      </w:r>
    </w:p>
    <w:p w14:paraId="3F1F3876" w14:textId="6F50B4D3" w:rsidR="00AC2743" w:rsidRPr="004C05BC" w:rsidRDefault="7B0131AC"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Assumption 2 was not met as the vertical spread of the data points is not constant as we move from left to right.</w:t>
      </w:r>
    </w:p>
    <w:p w14:paraId="279A6B60" w14:textId="63E20081" w:rsidR="00A2586A" w:rsidRPr="004C05BC" w:rsidRDefault="007F2AE4" w:rsidP="007F2AE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25734E" wp14:editId="703A3AB0">
            <wp:extent cx="5728724" cy="3540369"/>
            <wp:effectExtent l="0" t="0" r="5715" b="3175"/>
            <wp:docPr id="8118318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478" cy="3543925"/>
                    </a:xfrm>
                    <a:prstGeom prst="rect">
                      <a:avLst/>
                    </a:prstGeom>
                    <a:noFill/>
                  </pic:spPr>
                </pic:pic>
              </a:graphicData>
            </a:graphic>
          </wp:inline>
        </w:drawing>
      </w:r>
    </w:p>
    <w:p w14:paraId="402AEF2B" w14:textId="15347F26" w:rsidR="00A2586A" w:rsidRPr="004C05BC" w:rsidRDefault="16DC65E5" w:rsidP="38E86A37">
      <w:pPr>
        <w:rPr>
          <w:rFonts w:ascii="Times New Roman" w:eastAsia="Times New Roman" w:hAnsi="Times New Roman" w:cs="Times New Roman"/>
        </w:rPr>
      </w:pPr>
      <w:r w:rsidRPr="004C05BC">
        <w:rPr>
          <w:rFonts w:ascii="Times New Roman" w:eastAsia="Times New Roman" w:hAnsi="Times New Roman" w:cs="Times New Roman"/>
        </w:rPr>
        <w:t xml:space="preserve">A </w:t>
      </w:r>
      <w:r w:rsidR="59140DCB" w:rsidRPr="004C05BC">
        <w:rPr>
          <w:rFonts w:ascii="Times New Roman" w:eastAsia="Times New Roman" w:hAnsi="Times New Roman" w:cs="Times New Roman"/>
        </w:rPr>
        <w:t xml:space="preserve">diagnostic plot </w:t>
      </w:r>
      <w:r w:rsidR="4EC9E06B" w:rsidRPr="004C05BC">
        <w:rPr>
          <w:rFonts w:ascii="Times New Roman" w:eastAsia="Times New Roman" w:hAnsi="Times New Roman" w:cs="Times New Roman"/>
        </w:rPr>
        <w:t xml:space="preserve">(see Figure </w:t>
      </w:r>
      <w:r w:rsidR="007F2AE4">
        <w:rPr>
          <w:rFonts w:ascii="Times New Roman" w:eastAsia="Times New Roman" w:hAnsi="Times New Roman" w:cs="Times New Roman"/>
        </w:rPr>
        <w:t>2</w:t>
      </w:r>
      <w:r w:rsidR="2AB1C680" w:rsidRPr="004C05BC">
        <w:rPr>
          <w:rFonts w:ascii="Times New Roman" w:eastAsia="Times New Roman" w:hAnsi="Times New Roman" w:cs="Times New Roman"/>
        </w:rPr>
        <w:t xml:space="preserve">) </w:t>
      </w:r>
      <w:r w:rsidR="59140DCB" w:rsidRPr="004C05BC">
        <w:rPr>
          <w:rFonts w:ascii="Times New Roman" w:eastAsia="Times New Roman" w:hAnsi="Times New Roman" w:cs="Times New Roman"/>
        </w:rPr>
        <w:t xml:space="preserve">was then </w:t>
      </w:r>
      <w:r w:rsidR="2AB1C680" w:rsidRPr="004C05BC">
        <w:rPr>
          <w:rFonts w:ascii="Times New Roman" w:eastAsia="Times New Roman" w:hAnsi="Times New Roman" w:cs="Times New Roman"/>
        </w:rPr>
        <w:t>created</w:t>
      </w:r>
      <w:r w:rsidR="59140DCB" w:rsidRPr="004C05BC">
        <w:rPr>
          <w:rFonts w:ascii="Times New Roman" w:eastAsia="Times New Roman" w:hAnsi="Times New Roman" w:cs="Times New Roman"/>
        </w:rPr>
        <w:t xml:space="preserve"> to confirm these initial obs</w:t>
      </w:r>
      <w:r w:rsidR="4EC9E06B" w:rsidRPr="004C05BC">
        <w:rPr>
          <w:rFonts w:ascii="Times New Roman" w:eastAsia="Times New Roman" w:hAnsi="Times New Roman" w:cs="Times New Roman"/>
        </w:rPr>
        <w:t xml:space="preserve">ervations with the following assessments made: </w:t>
      </w:r>
    </w:p>
    <w:p w14:paraId="58D9DC29" w14:textId="65253811" w:rsidR="004E2875" w:rsidRPr="004C05BC" w:rsidRDefault="32C65A9A"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 xml:space="preserve">Assumption 1 is not met: </w:t>
      </w:r>
      <w:r w:rsidR="1E808C54" w:rsidRPr="004C05BC">
        <w:rPr>
          <w:rFonts w:ascii="Times New Roman" w:eastAsia="Times New Roman" w:hAnsi="Times New Roman" w:cs="Times New Roman"/>
        </w:rPr>
        <w:t>Within</w:t>
      </w:r>
      <w:r w:rsidRPr="004C05BC">
        <w:rPr>
          <w:rFonts w:ascii="Times New Roman" w:eastAsia="Times New Roman" w:hAnsi="Times New Roman" w:cs="Times New Roman"/>
        </w:rPr>
        <w:t xml:space="preserve"> the </w:t>
      </w:r>
      <w:r w:rsidR="1E808C54" w:rsidRPr="004C05BC">
        <w:rPr>
          <w:rFonts w:ascii="Times New Roman" w:eastAsia="Times New Roman" w:hAnsi="Times New Roman" w:cs="Times New Roman"/>
        </w:rPr>
        <w:t>Residuals</w:t>
      </w:r>
      <w:r w:rsidRPr="004C05BC">
        <w:rPr>
          <w:rFonts w:ascii="Times New Roman" w:eastAsia="Times New Roman" w:hAnsi="Times New Roman" w:cs="Times New Roman"/>
        </w:rPr>
        <w:t xml:space="preserve"> vs </w:t>
      </w:r>
      <w:r w:rsidR="1E808C54" w:rsidRPr="004C05BC">
        <w:rPr>
          <w:rFonts w:ascii="Times New Roman" w:eastAsia="Times New Roman" w:hAnsi="Times New Roman" w:cs="Times New Roman"/>
        </w:rPr>
        <w:t>Fitted</w:t>
      </w:r>
      <w:r w:rsidRPr="004C05BC">
        <w:rPr>
          <w:rFonts w:ascii="Times New Roman" w:eastAsia="Times New Roman" w:hAnsi="Times New Roman" w:cs="Times New Roman"/>
        </w:rPr>
        <w:t xml:space="preserve"> plot</w:t>
      </w:r>
      <w:r w:rsidR="004F278C" w:rsidRPr="004C05BC">
        <w:rPr>
          <w:rFonts w:ascii="Times New Roman" w:eastAsia="Times New Roman" w:hAnsi="Times New Roman" w:cs="Times New Roman"/>
        </w:rPr>
        <w:t xml:space="preserve">, the residuals are not evenly scattered around the horizontal axis. </w:t>
      </w:r>
      <w:r w:rsidRPr="004C05BC">
        <w:rPr>
          <w:rFonts w:ascii="Times New Roman" w:eastAsia="Times New Roman" w:hAnsi="Times New Roman" w:cs="Times New Roman"/>
        </w:rPr>
        <w:t>This suggests that the model is not linear</w:t>
      </w:r>
      <w:r w:rsidR="0A2E1C80" w:rsidRPr="004C05BC">
        <w:rPr>
          <w:rFonts w:ascii="Times New Roman" w:eastAsia="Times New Roman" w:hAnsi="Times New Roman" w:cs="Times New Roman"/>
        </w:rPr>
        <w:t>.</w:t>
      </w:r>
    </w:p>
    <w:p w14:paraId="00D5B600" w14:textId="77777777" w:rsidR="0033089D" w:rsidRPr="004C05BC" w:rsidRDefault="4EC9E06B"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 xml:space="preserve">Assumption 2 is not met: </w:t>
      </w:r>
      <w:r w:rsidR="59B594D2" w:rsidRPr="004C05BC">
        <w:rPr>
          <w:rFonts w:ascii="Times New Roman" w:eastAsia="Times New Roman" w:hAnsi="Times New Roman" w:cs="Times New Roman"/>
        </w:rPr>
        <w:t>Within</w:t>
      </w:r>
      <w:r w:rsidRPr="004C05BC">
        <w:rPr>
          <w:rFonts w:ascii="Times New Roman" w:eastAsia="Times New Roman" w:hAnsi="Times New Roman" w:cs="Times New Roman"/>
        </w:rPr>
        <w:t xml:space="preserve"> the </w:t>
      </w:r>
      <w:r w:rsidR="59B594D2" w:rsidRPr="004C05BC">
        <w:rPr>
          <w:rFonts w:ascii="Times New Roman" w:eastAsia="Times New Roman" w:hAnsi="Times New Roman" w:cs="Times New Roman"/>
        </w:rPr>
        <w:t>s</w:t>
      </w:r>
      <w:r w:rsidRPr="004C05BC">
        <w:rPr>
          <w:rFonts w:ascii="Times New Roman" w:eastAsia="Times New Roman" w:hAnsi="Times New Roman" w:cs="Times New Roman"/>
        </w:rPr>
        <w:t>cale-</w:t>
      </w:r>
      <w:r w:rsidR="59B594D2" w:rsidRPr="004C05BC">
        <w:rPr>
          <w:rFonts w:ascii="Times New Roman" w:eastAsia="Times New Roman" w:hAnsi="Times New Roman" w:cs="Times New Roman"/>
        </w:rPr>
        <w:t>L</w:t>
      </w:r>
      <w:r w:rsidRPr="004C05BC">
        <w:rPr>
          <w:rFonts w:ascii="Times New Roman" w:eastAsia="Times New Roman" w:hAnsi="Times New Roman" w:cs="Times New Roman"/>
        </w:rPr>
        <w:t xml:space="preserve">ocation plot, the vertical variance of the plots is higher for diamonds </w:t>
      </w:r>
      <w:r w:rsidR="59B594D2" w:rsidRPr="004C05BC">
        <w:rPr>
          <w:rFonts w:ascii="Times New Roman" w:eastAsia="Times New Roman" w:hAnsi="Times New Roman" w:cs="Times New Roman"/>
        </w:rPr>
        <w:t>that ha</w:t>
      </w:r>
      <w:r w:rsidR="6C6CF2AF" w:rsidRPr="004C05BC">
        <w:rPr>
          <w:rFonts w:ascii="Times New Roman" w:eastAsia="Times New Roman" w:hAnsi="Times New Roman" w:cs="Times New Roman"/>
        </w:rPr>
        <w:t>ve</w:t>
      </w:r>
      <w:r w:rsidRPr="004C05BC">
        <w:rPr>
          <w:rFonts w:ascii="Times New Roman" w:eastAsia="Times New Roman" w:hAnsi="Times New Roman" w:cs="Times New Roman"/>
        </w:rPr>
        <w:t xml:space="preserve"> larger fitted values on the x-axis. </w:t>
      </w:r>
    </w:p>
    <w:p w14:paraId="00EB55D8" w14:textId="191012A9" w:rsidR="003521E5" w:rsidRPr="004C05BC" w:rsidRDefault="67069B3A"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As</w:t>
      </w:r>
      <w:r w:rsidR="4EC9E06B" w:rsidRPr="004C05BC">
        <w:rPr>
          <w:rFonts w:ascii="Times New Roman" w:eastAsia="Times New Roman" w:hAnsi="Times New Roman" w:cs="Times New Roman"/>
        </w:rPr>
        <w:t xml:space="preserve"> both assumptions are not met, we try transforming the response variable first to adjust the variance for a better fitting model. In the scale-location plot, the variance of the residuals is increasing, </w:t>
      </w:r>
      <w:r w:rsidRPr="004C05BC">
        <w:rPr>
          <w:rFonts w:ascii="Times New Roman" w:eastAsia="Times New Roman" w:hAnsi="Times New Roman" w:cs="Times New Roman"/>
        </w:rPr>
        <w:t xml:space="preserve">which grants the </w:t>
      </w:r>
      <w:r w:rsidR="4EC9E06B" w:rsidRPr="004C05BC">
        <w:rPr>
          <w:rFonts w:ascii="Times New Roman" w:eastAsia="Times New Roman" w:hAnsi="Times New Roman" w:cs="Times New Roman"/>
        </w:rPr>
        <w:t>assum</w:t>
      </w:r>
      <w:r w:rsidRPr="004C05BC">
        <w:rPr>
          <w:rFonts w:ascii="Times New Roman" w:eastAsia="Times New Roman" w:hAnsi="Times New Roman" w:cs="Times New Roman"/>
        </w:rPr>
        <w:t>ption that</w:t>
      </w:r>
      <w:r w:rsidR="4EC9E06B" w:rsidRPr="004C05BC">
        <w:rPr>
          <w:rFonts w:ascii="Times New Roman" w:eastAsia="Times New Roman" w:hAnsi="Times New Roman" w:cs="Times New Roman"/>
        </w:rPr>
        <w:t xml:space="preserve"> </w:t>
      </w:r>
      <w:r w:rsidRPr="004C05BC">
        <w:rPr>
          <w:rFonts w:ascii="Times New Roman" w:eastAsia="Times New Roman" w:hAnsi="Times New Roman" w:cs="Times New Roman"/>
        </w:rPr>
        <w:t xml:space="preserve">a lambda of </w:t>
      </w:r>
      <w:r w:rsidR="4EC9E06B" w:rsidRPr="004C05BC">
        <w:rPr>
          <w:rFonts w:ascii="Times New Roman" w:eastAsia="Times New Roman" w:hAnsi="Times New Roman" w:cs="Times New Roman"/>
        </w:rPr>
        <w:t xml:space="preserve">less than 1 will be appropriate to transform the response variable (y, price). </w:t>
      </w:r>
      <w:r w:rsidRPr="004C05BC">
        <w:rPr>
          <w:rFonts w:ascii="Times New Roman" w:eastAsia="Times New Roman" w:hAnsi="Times New Roman" w:cs="Times New Roman"/>
        </w:rPr>
        <w:t>A</w:t>
      </w:r>
      <w:r w:rsidR="4EC9E06B" w:rsidRPr="004C05BC">
        <w:rPr>
          <w:rFonts w:ascii="Times New Roman" w:eastAsia="Times New Roman" w:hAnsi="Times New Roman" w:cs="Times New Roman"/>
        </w:rPr>
        <w:t xml:space="preserve"> Box-Cox plot</w:t>
      </w:r>
      <w:r w:rsidRPr="004C05BC">
        <w:rPr>
          <w:rFonts w:ascii="Times New Roman" w:eastAsia="Times New Roman" w:hAnsi="Times New Roman" w:cs="Times New Roman"/>
        </w:rPr>
        <w:t xml:space="preserve"> is needed to identify </w:t>
      </w:r>
      <w:r w:rsidR="4EC9E06B" w:rsidRPr="004C05BC">
        <w:rPr>
          <w:rFonts w:ascii="Times New Roman" w:eastAsia="Times New Roman" w:hAnsi="Times New Roman" w:cs="Times New Roman"/>
        </w:rPr>
        <w:t>the best value of lambda.</w:t>
      </w:r>
    </w:p>
    <w:p w14:paraId="0EE3273D" w14:textId="77777777" w:rsidR="00861687" w:rsidRPr="004C05BC" w:rsidRDefault="00861687" w:rsidP="38E86A37">
      <w:pPr>
        <w:rPr>
          <w:rFonts w:ascii="Times New Roman" w:eastAsia="Times New Roman" w:hAnsi="Times New Roman" w:cs="Times New Roman"/>
        </w:rPr>
      </w:pPr>
    </w:p>
    <w:p w14:paraId="2602DAF4" w14:textId="77777777" w:rsidR="00861687" w:rsidRPr="004C05BC" w:rsidRDefault="00861687" w:rsidP="38E86A37">
      <w:pPr>
        <w:rPr>
          <w:rFonts w:ascii="Times New Roman" w:eastAsia="Times New Roman" w:hAnsi="Times New Roman" w:cs="Times New Roman"/>
        </w:rPr>
      </w:pPr>
    </w:p>
    <w:p w14:paraId="3473DAA4" w14:textId="3A324A79" w:rsidR="00A2586A" w:rsidRPr="004C05BC" w:rsidRDefault="1A538B16" w:rsidP="38E86A37">
      <w:pPr>
        <w:rPr>
          <w:rFonts w:ascii="Times New Roman" w:eastAsia="Times New Roman" w:hAnsi="Times New Roman" w:cs="Times New Roman"/>
          <w:b/>
          <w:bCs/>
        </w:rPr>
      </w:pPr>
      <w:r w:rsidRPr="004C05BC">
        <w:rPr>
          <w:rFonts w:ascii="Times New Roman" w:eastAsia="Times New Roman" w:hAnsi="Times New Roman" w:cs="Times New Roman"/>
          <w:b/>
          <w:bCs/>
        </w:rPr>
        <w:t xml:space="preserve">Figure </w:t>
      </w:r>
      <w:r w:rsidR="007F2AE4">
        <w:rPr>
          <w:rFonts w:ascii="Times New Roman" w:eastAsia="Times New Roman" w:hAnsi="Times New Roman" w:cs="Times New Roman"/>
          <w:b/>
          <w:bCs/>
        </w:rPr>
        <w:t>2</w:t>
      </w:r>
      <w:r w:rsidRPr="004C05BC">
        <w:rPr>
          <w:rFonts w:ascii="Times New Roman" w:eastAsia="Times New Roman" w:hAnsi="Times New Roman" w:cs="Times New Roman"/>
          <w:b/>
          <w:bCs/>
        </w:rPr>
        <w:t>: Diagnostic Plot for Price vs. Carat</w:t>
      </w:r>
    </w:p>
    <w:p w14:paraId="61FD61E4" w14:textId="2BFD7444" w:rsidR="00861687" w:rsidRPr="004C05BC" w:rsidRDefault="1A538B16" w:rsidP="38E86A37">
      <w:pPr>
        <w:rPr>
          <w:rFonts w:ascii="Times New Roman" w:eastAsia="Times New Roman" w:hAnsi="Times New Roman" w:cs="Times New Roman"/>
        </w:rPr>
      </w:pPr>
      <w:r w:rsidRPr="004C05BC">
        <w:rPr>
          <w:rFonts w:ascii="Times New Roman" w:hAnsi="Times New Roman" w:cs="Times New Roman"/>
          <w:noProof/>
        </w:rPr>
        <w:drawing>
          <wp:inline distT="0" distB="0" distL="0" distR="0" wp14:anchorId="5A59A84D" wp14:editId="5E1C6FEA">
            <wp:extent cx="6296024" cy="3886200"/>
            <wp:effectExtent l="0" t="0" r="9525" b="0"/>
            <wp:docPr id="1476831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296024" cy="3886200"/>
                    </a:xfrm>
                    <a:prstGeom prst="rect">
                      <a:avLst/>
                    </a:prstGeom>
                  </pic:spPr>
                </pic:pic>
              </a:graphicData>
            </a:graphic>
          </wp:inline>
        </w:drawing>
      </w:r>
    </w:p>
    <w:p w14:paraId="6366D68F" w14:textId="562373CA" w:rsidR="00A2586A" w:rsidRPr="004C05BC" w:rsidRDefault="684AA8D6" w:rsidP="38E86A37">
      <w:pPr>
        <w:rPr>
          <w:rFonts w:ascii="Times New Roman" w:eastAsia="Times New Roman" w:hAnsi="Times New Roman" w:cs="Times New Roman"/>
        </w:rPr>
      </w:pPr>
      <w:r w:rsidRPr="004C05BC">
        <w:rPr>
          <w:rFonts w:ascii="Times New Roman" w:eastAsia="Times New Roman" w:hAnsi="Times New Roman" w:cs="Times New Roman"/>
        </w:rPr>
        <w:t>In the Box-cox plot</w:t>
      </w:r>
      <w:r w:rsidR="1FC5F0AF" w:rsidRPr="004C05BC">
        <w:rPr>
          <w:rFonts w:ascii="Times New Roman" w:eastAsia="Times New Roman" w:hAnsi="Times New Roman" w:cs="Times New Roman"/>
        </w:rPr>
        <w:t xml:space="preserve"> (See Figure </w:t>
      </w:r>
      <w:r w:rsidR="007F2AE4">
        <w:rPr>
          <w:rFonts w:ascii="Times New Roman" w:eastAsia="Times New Roman" w:hAnsi="Times New Roman" w:cs="Times New Roman"/>
        </w:rPr>
        <w:t>3</w:t>
      </w:r>
      <w:r w:rsidR="1FC5F0AF" w:rsidRPr="004C05BC">
        <w:rPr>
          <w:rFonts w:ascii="Times New Roman" w:eastAsia="Times New Roman" w:hAnsi="Times New Roman" w:cs="Times New Roman"/>
        </w:rPr>
        <w:t>)</w:t>
      </w:r>
      <w:r w:rsidRPr="004C05BC">
        <w:rPr>
          <w:rFonts w:ascii="Times New Roman" w:eastAsia="Times New Roman" w:hAnsi="Times New Roman" w:cs="Times New Roman"/>
        </w:rPr>
        <w:t xml:space="preserve">, a lambda of 0 is excluded from the 95% confidence interval, however, this does not necessarily mean that a log transformation will </w:t>
      </w:r>
      <w:r w:rsidR="210AC759" w:rsidRPr="004C05BC">
        <w:rPr>
          <w:rFonts w:ascii="Times New Roman" w:eastAsia="Times New Roman" w:hAnsi="Times New Roman" w:cs="Times New Roman"/>
        </w:rPr>
        <w:t xml:space="preserve">fail to </w:t>
      </w:r>
      <w:r w:rsidRPr="004C05BC">
        <w:rPr>
          <w:rFonts w:ascii="Times New Roman" w:eastAsia="Times New Roman" w:hAnsi="Times New Roman" w:cs="Times New Roman"/>
        </w:rPr>
        <w:t xml:space="preserve">improve our model. </w:t>
      </w:r>
      <w:r w:rsidR="12718DC8" w:rsidRPr="004C05BC">
        <w:rPr>
          <w:rFonts w:ascii="Times New Roman" w:eastAsia="Times New Roman" w:hAnsi="Times New Roman" w:cs="Times New Roman"/>
        </w:rPr>
        <w:t>T</w:t>
      </w:r>
      <w:r w:rsidRPr="004C05BC">
        <w:rPr>
          <w:rFonts w:ascii="Times New Roman" w:eastAsia="Times New Roman" w:hAnsi="Times New Roman" w:cs="Times New Roman"/>
        </w:rPr>
        <w:t xml:space="preserve">he </w:t>
      </w:r>
      <w:r w:rsidR="12718DC8" w:rsidRPr="004C05BC">
        <w:rPr>
          <w:rFonts w:ascii="Times New Roman" w:eastAsia="Times New Roman" w:hAnsi="Times New Roman" w:cs="Times New Roman"/>
        </w:rPr>
        <w:t>S</w:t>
      </w:r>
      <w:r w:rsidRPr="004C05BC">
        <w:rPr>
          <w:rFonts w:ascii="Times New Roman" w:eastAsia="Times New Roman" w:hAnsi="Times New Roman" w:cs="Times New Roman"/>
        </w:rPr>
        <w:t>cale-</w:t>
      </w:r>
      <w:r w:rsidR="12718DC8" w:rsidRPr="004C05BC">
        <w:rPr>
          <w:rFonts w:ascii="Times New Roman" w:eastAsia="Times New Roman" w:hAnsi="Times New Roman" w:cs="Times New Roman"/>
        </w:rPr>
        <w:t>L</w:t>
      </w:r>
      <w:r w:rsidRPr="004C05BC">
        <w:rPr>
          <w:rFonts w:ascii="Times New Roman" w:eastAsia="Times New Roman" w:hAnsi="Times New Roman" w:cs="Times New Roman"/>
        </w:rPr>
        <w:t xml:space="preserve">ocation plot </w:t>
      </w:r>
      <w:r w:rsidR="12718DC8" w:rsidRPr="004C05BC">
        <w:rPr>
          <w:rFonts w:ascii="Times New Roman" w:eastAsia="Times New Roman" w:hAnsi="Times New Roman" w:cs="Times New Roman"/>
        </w:rPr>
        <w:t xml:space="preserve">provides </w:t>
      </w:r>
      <w:r w:rsidR="20684565" w:rsidRPr="004C05BC">
        <w:rPr>
          <w:rFonts w:ascii="Times New Roman" w:eastAsia="Times New Roman" w:hAnsi="Times New Roman" w:cs="Times New Roman"/>
        </w:rPr>
        <w:t>compelling evidence</w:t>
      </w:r>
      <w:r w:rsidR="12718DC8" w:rsidRPr="004C05BC">
        <w:rPr>
          <w:rFonts w:ascii="Times New Roman" w:eastAsia="Times New Roman" w:hAnsi="Times New Roman" w:cs="Times New Roman"/>
        </w:rPr>
        <w:t xml:space="preserve"> </w:t>
      </w:r>
      <w:r w:rsidRPr="004C05BC">
        <w:rPr>
          <w:rFonts w:ascii="Times New Roman" w:eastAsia="Times New Roman" w:hAnsi="Times New Roman" w:cs="Times New Roman"/>
        </w:rPr>
        <w:t xml:space="preserve">that variance increases </w:t>
      </w:r>
      <w:r w:rsidR="12718DC8" w:rsidRPr="004C05BC">
        <w:rPr>
          <w:rFonts w:ascii="Times New Roman" w:eastAsia="Times New Roman" w:hAnsi="Times New Roman" w:cs="Times New Roman"/>
        </w:rPr>
        <w:t>alongside the</w:t>
      </w:r>
      <w:r w:rsidRPr="004C05BC">
        <w:rPr>
          <w:rFonts w:ascii="Times New Roman" w:eastAsia="Times New Roman" w:hAnsi="Times New Roman" w:cs="Times New Roman"/>
        </w:rPr>
        <w:t xml:space="preserve"> fitted values. </w:t>
      </w:r>
      <w:r w:rsidR="12718DC8" w:rsidRPr="004C05BC">
        <w:rPr>
          <w:rFonts w:ascii="Times New Roman" w:eastAsia="Times New Roman" w:hAnsi="Times New Roman" w:cs="Times New Roman"/>
        </w:rPr>
        <w:t>A</w:t>
      </w:r>
      <w:r w:rsidRPr="004C05BC">
        <w:rPr>
          <w:rFonts w:ascii="Times New Roman" w:eastAsia="Times New Roman" w:hAnsi="Times New Roman" w:cs="Times New Roman"/>
        </w:rPr>
        <w:t xml:space="preserve"> log transformation </w:t>
      </w:r>
      <w:r w:rsidR="12718DC8" w:rsidRPr="004C05BC">
        <w:rPr>
          <w:rFonts w:ascii="Times New Roman" w:eastAsia="Times New Roman" w:hAnsi="Times New Roman" w:cs="Times New Roman"/>
        </w:rPr>
        <w:t xml:space="preserve">will be attempted </w:t>
      </w:r>
      <w:r w:rsidR="135E66E7" w:rsidRPr="004C05BC">
        <w:rPr>
          <w:rFonts w:ascii="Times New Roman" w:eastAsia="Times New Roman" w:hAnsi="Times New Roman" w:cs="Times New Roman"/>
        </w:rPr>
        <w:t>as will</w:t>
      </w:r>
      <w:r w:rsidR="79DC8437" w:rsidRPr="004C05BC">
        <w:rPr>
          <w:rFonts w:ascii="Times New Roman" w:eastAsia="Times New Roman" w:hAnsi="Times New Roman" w:cs="Times New Roman"/>
        </w:rPr>
        <w:t xml:space="preserve"> a transformation with</w:t>
      </w:r>
      <w:r w:rsidRPr="004C05BC">
        <w:rPr>
          <w:rFonts w:ascii="Times New Roman" w:eastAsia="Times New Roman" w:hAnsi="Times New Roman" w:cs="Times New Roman"/>
        </w:rPr>
        <w:t xml:space="preserve"> lambda=0.3 </w:t>
      </w:r>
      <w:r w:rsidR="79DC8437" w:rsidRPr="004C05BC">
        <w:rPr>
          <w:rFonts w:ascii="Times New Roman" w:eastAsia="Times New Roman" w:hAnsi="Times New Roman" w:cs="Times New Roman"/>
        </w:rPr>
        <w:t xml:space="preserve">which </w:t>
      </w:r>
      <w:r w:rsidRPr="004C05BC">
        <w:rPr>
          <w:rFonts w:ascii="Times New Roman" w:eastAsia="Times New Roman" w:hAnsi="Times New Roman" w:cs="Times New Roman"/>
        </w:rPr>
        <w:t xml:space="preserve">is included in 95% CI in the Box-cox plot, and then compare the models after </w:t>
      </w:r>
      <w:r w:rsidR="39F15C4F" w:rsidRPr="004C05BC">
        <w:rPr>
          <w:rFonts w:ascii="Times New Roman" w:eastAsia="Times New Roman" w:hAnsi="Times New Roman" w:cs="Times New Roman"/>
        </w:rPr>
        <w:t>transformation</w:t>
      </w:r>
      <w:r w:rsidR="3D170393" w:rsidRPr="004C05BC">
        <w:rPr>
          <w:rFonts w:ascii="Times New Roman" w:eastAsia="Times New Roman" w:hAnsi="Times New Roman" w:cs="Times New Roman"/>
        </w:rPr>
        <w:t xml:space="preserve"> to determine the best method to proceed</w:t>
      </w:r>
      <w:r w:rsidRPr="004C05BC">
        <w:rPr>
          <w:rFonts w:ascii="Times New Roman" w:eastAsia="Times New Roman" w:hAnsi="Times New Roman" w:cs="Times New Roman"/>
        </w:rPr>
        <w:t>.</w:t>
      </w:r>
    </w:p>
    <w:p w14:paraId="33452487" w14:textId="77777777" w:rsidR="00E22811" w:rsidRPr="004C05BC" w:rsidRDefault="00E22811" w:rsidP="38E86A37">
      <w:pPr>
        <w:rPr>
          <w:rFonts w:ascii="Times New Roman" w:eastAsia="Times New Roman" w:hAnsi="Times New Roman" w:cs="Times New Roman"/>
        </w:rPr>
      </w:pPr>
    </w:p>
    <w:p w14:paraId="4F0B94A1" w14:textId="77777777" w:rsidR="00717787" w:rsidRPr="004C05BC" w:rsidRDefault="00717787" w:rsidP="38E86A37">
      <w:pPr>
        <w:rPr>
          <w:rFonts w:ascii="Times New Roman" w:eastAsia="Times New Roman" w:hAnsi="Times New Roman" w:cs="Times New Roman"/>
          <w:b/>
          <w:bCs/>
        </w:rPr>
      </w:pPr>
    </w:p>
    <w:p w14:paraId="7E837CBA" w14:textId="77777777" w:rsidR="00717787" w:rsidRPr="004C05BC" w:rsidRDefault="00717787" w:rsidP="38E86A37">
      <w:pPr>
        <w:rPr>
          <w:rFonts w:ascii="Times New Roman" w:eastAsia="Times New Roman" w:hAnsi="Times New Roman" w:cs="Times New Roman"/>
          <w:b/>
          <w:bCs/>
        </w:rPr>
      </w:pPr>
    </w:p>
    <w:p w14:paraId="4234E6FD" w14:textId="77777777" w:rsidR="0093387F" w:rsidRDefault="0093387F" w:rsidP="38E86A37">
      <w:pPr>
        <w:rPr>
          <w:rFonts w:ascii="Times New Roman" w:eastAsia="Times New Roman" w:hAnsi="Times New Roman" w:cs="Times New Roman"/>
          <w:b/>
          <w:bCs/>
        </w:rPr>
      </w:pPr>
    </w:p>
    <w:p w14:paraId="25E386F4" w14:textId="77777777" w:rsidR="0093387F" w:rsidRDefault="0093387F" w:rsidP="38E86A37">
      <w:pPr>
        <w:rPr>
          <w:rFonts w:ascii="Times New Roman" w:eastAsia="Times New Roman" w:hAnsi="Times New Roman" w:cs="Times New Roman"/>
          <w:b/>
          <w:bCs/>
        </w:rPr>
      </w:pPr>
    </w:p>
    <w:p w14:paraId="037B4538" w14:textId="77777777" w:rsidR="0093387F" w:rsidRDefault="0093387F" w:rsidP="38E86A37">
      <w:pPr>
        <w:rPr>
          <w:rFonts w:ascii="Times New Roman" w:eastAsia="Times New Roman" w:hAnsi="Times New Roman" w:cs="Times New Roman"/>
          <w:b/>
          <w:bCs/>
        </w:rPr>
      </w:pPr>
    </w:p>
    <w:p w14:paraId="4B6FD82B" w14:textId="77777777" w:rsidR="0093387F" w:rsidRDefault="0093387F" w:rsidP="38E86A37">
      <w:pPr>
        <w:rPr>
          <w:rFonts w:ascii="Times New Roman" w:eastAsia="Times New Roman" w:hAnsi="Times New Roman" w:cs="Times New Roman"/>
          <w:b/>
          <w:bCs/>
        </w:rPr>
      </w:pPr>
    </w:p>
    <w:p w14:paraId="4B0258B6" w14:textId="6D72A797" w:rsidR="00FF2EAD" w:rsidRPr="004C05BC" w:rsidRDefault="232B69E7" w:rsidP="00C26B0F">
      <w:pPr>
        <w:ind w:firstLine="720"/>
        <w:rPr>
          <w:rFonts w:ascii="Times New Roman" w:eastAsia="Times New Roman" w:hAnsi="Times New Roman" w:cs="Times New Roman"/>
          <w:b/>
          <w:bCs/>
        </w:rPr>
      </w:pPr>
      <w:r w:rsidRPr="004C05BC">
        <w:rPr>
          <w:rFonts w:ascii="Times New Roman" w:eastAsia="Times New Roman" w:hAnsi="Times New Roman" w:cs="Times New Roman"/>
          <w:b/>
          <w:bCs/>
        </w:rPr>
        <w:t xml:space="preserve">Figure </w:t>
      </w:r>
      <w:r w:rsidR="007317E0">
        <w:rPr>
          <w:rFonts w:ascii="Times New Roman" w:eastAsia="Times New Roman" w:hAnsi="Times New Roman" w:cs="Times New Roman"/>
          <w:b/>
          <w:bCs/>
        </w:rPr>
        <w:t>3</w:t>
      </w:r>
      <w:r w:rsidRPr="004C05BC">
        <w:rPr>
          <w:rFonts w:ascii="Times New Roman" w:eastAsia="Times New Roman" w:hAnsi="Times New Roman" w:cs="Times New Roman"/>
          <w:b/>
          <w:bCs/>
        </w:rPr>
        <w:t xml:space="preserve">: </w:t>
      </w:r>
      <w:commentRangeStart w:id="11"/>
      <w:r w:rsidRPr="004C05BC">
        <w:rPr>
          <w:rFonts w:ascii="Times New Roman" w:eastAsia="Times New Roman" w:hAnsi="Times New Roman" w:cs="Times New Roman"/>
          <w:b/>
          <w:bCs/>
        </w:rPr>
        <w:t>Box Cox Plot</w:t>
      </w:r>
      <w:commentRangeEnd w:id="11"/>
      <w:r w:rsidR="193FA839" w:rsidRPr="004C05BC">
        <w:rPr>
          <w:rStyle w:val="CommentReference"/>
          <w:rFonts w:ascii="Times New Roman" w:hAnsi="Times New Roman" w:cs="Times New Roman"/>
          <w:sz w:val="24"/>
          <w:szCs w:val="24"/>
        </w:rPr>
        <w:commentReference w:id="11"/>
      </w:r>
    </w:p>
    <w:p w14:paraId="7A856373" w14:textId="37525464" w:rsidR="0079167B" w:rsidRPr="004C05BC" w:rsidRDefault="0079167B" w:rsidP="00C26B0F">
      <w:pPr>
        <w:jc w:val="center"/>
        <w:rPr>
          <w:rFonts w:ascii="Times New Roman" w:eastAsia="Times New Roman" w:hAnsi="Times New Roman" w:cs="Times New Roman"/>
          <w:b/>
          <w:bCs/>
        </w:rPr>
      </w:pPr>
      <w:r w:rsidRPr="004C05BC">
        <w:rPr>
          <w:rFonts w:ascii="Times New Roman" w:eastAsia="Times New Roman" w:hAnsi="Times New Roman" w:cs="Times New Roman"/>
          <w:b/>
          <w:bCs/>
          <w:noProof/>
        </w:rPr>
        <w:drawing>
          <wp:inline distT="0" distB="0" distL="0" distR="0" wp14:anchorId="13685E3E" wp14:editId="1ADC9C15">
            <wp:extent cx="5474677" cy="3383367"/>
            <wp:effectExtent l="0" t="0" r="0" b="7620"/>
            <wp:docPr id="160558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7375" cy="3397395"/>
                    </a:xfrm>
                    <a:prstGeom prst="rect">
                      <a:avLst/>
                    </a:prstGeom>
                    <a:noFill/>
                  </pic:spPr>
                </pic:pic>
              </a:graphicData>
            </a:graphic>
          </wp:inline>
        </w:drawing>
      </w:r>
    </w:p>
    <w:p w14:paraId="2FF8DBA4" w14:textId="576B018D" w:rsidR="00A2586A" w:rsidRPr="004C05BC" w:rsidRDefault="00A2586A" w:rsidP="38E86A37">
      <w:pPr>
        <w:rPr>
          <w:rFonts w:ascii="Times New Roman" w:eastAsia="Times New Roman" w:hAnsi="Times New Roman" w:cs="Times New Roman"/>
        </w:rPr>
      </w:pPr>
    </w:p>
    <w:p w14:paraId="12698EEC" w14:textId="33B7DD61" w:rsidR="00FF2EAD" w:rsidRPr="004C05BC" w:rsidRDefault="00C26B0F" w:rsidP="00C26B0F">
      <w:pPr>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380DCC8" wp14:editId="2FB4936D">
            <wp:extent cx="5991958" cy="3703048"/>
            <wp:effectExtent l="0" t="0" r="8890" b="0"/>
            <wp:docPr id="13270072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9530" cy="3720088"/>
                    </a:xfrm>
                    <a:prstGeom prst="rect">
                      <a:avLst/>
                    </a:prstGeom>
                    <a:noFill/>
                  </pic:spPr>
                </pic:pic>
              </a:graphicData>
            </a:graphic>
          </wp:inline>
        </w:drawing>
      </w:r>
    </w:p>
    <w:p w14:paraId="2E3D50C6" w14:textId="77777777" w:rsidR="004C05BC" w:rsidRPr="004C05BC" w:rsidRDefault="004C05BC" w:rsidP="38E86A37">
      <w:pPr>
        <w:rPr>
          <w:rFonts w:ascii="Times New Roman" w:eastAsia="Times New Roman" w:hAnsi="Times New Roman" w:cs="Times New Roman"/>
          <w:b/>
          <w:bCs/>
        </w:rPr>
      </w:pPr>
    </w:p>
    <w:p w14:paraId="0BF8D375" w14:textId="77777777" w:rsidR="004C05BC" w:rsidRPr="004C05BC" w:rsidRDefault="004C05BC" w:rsidP="38E86A37">
      <w:pPr>
        <w:rPr>
          <w:rFonts w:ascii="Times New Roman" w:eastAsia="Times New Roman" w:hAnsi="Times New Roman" w:cs="Times New Roman"/>
          <w:b/>
          <w:bCs/>
        </w:rPr>
      </w:pPr>
    </w:p>
    <w:p w14:paraId="5DDFD546" w14:textId="3C28568D" w:rsidR="002E25C2" w:rsidRPr="004C05BC" w:rsidRDefault="27AABAAE" w:rsidP="38E86A37">
      <w:pPr>
        <w:rPr>
          <w:rFonts w:ascii="Times New Roman" w:eastAsia="Times New Roman" w:hAnsi="Times New Roman" w:cs="Times New Roman"/>
          <w:b/>
          <w:bCs/>
        </w:rPr>
      </w:pPr>
      <w:r w:rsidRPr="004C05BC">
        <w:rPr>
          <w:rFonts w:ascii="Times New Roman" w:eastAsia="Times New Roman" w:hAnsi="Times New Roman" w:cs="Times New Roman"/>
          <w:b/>
          <w:bCs/>
        </w:rPr>
        <w:t xml:space="preserve">Figure </w:t>
      </w:r>
      <w:r w:rsidR="00C26B0F">
        <w:rPr>
          <w:rFonts w:ascii="Times New Roman" w:eastAsia="Times New Roman" w:hAnsi="Times New Roman" w:cs="Times New Roman"/>
          <w:b/>
          <w:bCs/>
        </w:rPr>
        <w:t>5</w:t>
      </w:r>
      <w:r w:rsidRPr="004C05BC">
        <w:rPr>
          <w:rFonts w:ascii="Times New Roman" w:eastAsia="Times New Roman" w:hAnsi="Times New Roman" w:cs="Times New Roman"/>
          <w:b/>
          <w:bCs/>
        </w:rPr>
        <w:t>: Diagnostic Plot of Log(Price) vs Carat</w:t>
      </w:r>
    </w:p>
    <w:p w14:paraId="2FBC293B" w14:textId="14D1C3DE" w:rsidR="002E25C2" w:rsidRPr="004C05BC" w:rsidRDefault="27AABAAE" w:rsidP="00C26B0F">
      <w:pPr>
        <w:jc w:val="center"/>
        <w:rPr>
          <w:rFonts w:ascii="Times New Roman" w:eastAsia="Times New Roman" w:hAnsi="Times New Roman" w:cs="Times New Roman"/>
          <w:b/>
          <w:bCs/>
        </w:rPr>
      </w:pPr>
      <w:r w:rsidRPr="004C05BC">
        <w:rPr>
          <w:rFonts w:ascii="Times New Roman" w:hAnsi="Times New Roman" w:cs="Times New Roman"/>
          <w:noProof/>
        </w:rPr>
        <w:drawing>
          <wp:inline distT="0" distB="0" distL="0" distR="0" wp14:anchorId="22491AC1" wp14:editId="2C25D649">
            <wp:extent cx="5697415" cy="3516711"/>
            <wp:effectExtent l="0" t="0" r="0" b="7620"/>
            <wp:docPr id="20588604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5704923" cy="3521345"/>
                    </a:xfrm>
                    <a:prstGeom prst="rect">
                      <a:avLst/>
                    </a:prstGeom>
                  </pic:spPr>
                </pic:pic>
              </a:graphicData>
            </a:graphic>
          </wp:inline>
        </w:drawing>
      </w:r>
    </w:p>
    <w:p w14:paraId="7CD2054D" w14:textId="423A67D3" w:rsidR="00396396" w:rsidRPr="004C05BC" w:rsidRDefault="000A19B4" w:rsidP="00C26B0F">
      <w:pPr>
        <w:jc w:val="cente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66096CD7" wp14:editId="55ADD2B5">
            <wp:extent cx="5851281" cy="3616109"/>
            <wp:effectExtent l="0" t="0" r="0" b="3810"/>
            <wp:docPr id="7889850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6561" cy="3625552"/>
                    </a:xfrm>
                    <a:prstGeom prst="rect">
                      <a:avLst/>
                    </a:prstGeom>
                    <a:noFill/>
                  </pic:spPr>
                </pic:pic>
              </a:graphicData>
            </a:graphic>
          </wp:inline>
        </w:drawing>
      </w:r>
    </w:p>
    <w:p w14:paraId="3DF8E9A4" w14:textId="77777777" w:rsidR="00C26B0F" w:rsidRDefault="00C26B0F" w:rsidP="38E86A37">
      <w:pPr>
        <w:rPr>
          <w:rFonts w:ascii="Times New Roman" w:eastAsia="Times New Roman" w:hAnsi="Times New Roman" w:cs="Times New Roman"/>
          <w:b/>
          <w:bCs/>
        </w:rPr>
      </w:pPr>
    </w:p>
    <w:p w14:paraId="340EB623" w14:textId="4A039443" w:rsidR="00594F9A" w:rsidRPr="004C05BC" w:rsidRDefault="445398F8" w:rsidP="38E86A37">
      <w:pPr>
        <w:rPr>
          <w:rFonts w:ascii="Times New Roman" w:eastAsia="Times New Roman" w:hAnsi="Times New Roman" w:cs="Times New Roman"/>
          <w:b/>
          <w:bCs/>
        </w:rPr>
      </w:pPr>
      <w:r w:rsidRPr="004C05BC">
        <w:rPr>
          <w:rFonts w:ascii="Times New Roman" w:eastAsia="Times New Roman" w:hAnsi="Times New Roman" w:cs="Times New Roman"/>
          <w:b/>
          <w:bCs/>
        </w:rPr>
        <w:t xml:space="preserve">Figure </w:t>
      </w:r>
      <w:r w:rsidR="00B0533F">
        <w:rPr>
          <w:rFonts w:ascii="Times New Roman" w:eastAsia="Times New Roman" w:hAnsi="Times New Roman" w:cs="Times New Roman"/>
          <w:b/>
          <w:bCs/>
        </w:rPr>
        <w:t>7</w:t>
      </w:r>
      <w:r w:rsidRPr="004C05BC">
        <w:rPr>
          <w:rFonts w:ascii="Times New Roman" w:eastAsia="Times New Roman" w:hAnsi="Times New Roman" w:cs="Times New Roman"/>
          <w:b/>
          <w:bCs/>
        </w:rPr>
        <w:t xml:space="preserve">: </w:t>
      </w:r>
      <w:r w:rsidR="41A27F57" w:rsidRPr="004C05BC">
        <w:rPr>
          <w:rFonts w:ascii="Times New Roman" w:eastAsia="Times New Roman" w:hAnsi="Times New Roman" w:cs="Times New Roman"/>
          <w:b/>
          <w:bCs/>
        </w:rPr>
        <w:t>Diagnostic</w:t>
      </w:r>
      <w:r w:rsidRPr="004C05BC">
        <w:rPr>
          <w:rFonts w:ascii="Times New Roman" w:eastAsia="Times New Roman" w:hAnsi="Times New Roman" w:cs="Times New Roman"/>
          <w:b/>
          <w:bCs/>
        </w:rPr>
        <w:t xml:space="preserve"> Plot </w:t>
      </w:r>
      <w:r w:rsidR="41A27F57" w:rsidRPr="004C05BC">
        <w:rPr>
          <w:rFonts w:ascii="Times New Roman" w:eastAsia="Times New Roman" w:hAnsi="Times New Roman" w:cs="Times New Roman"/>
          <w:b/>
          <w:bCs/>
        </w:rPr>
        <w:t>of Price (Lambda = 0.3) vs Carat</w:t>
      </w:r>
    </w:p>
    <w:p w14:paraId="6CEE437B" w14:textId="483F4A59" w:rsidR="0094627B" w:rsidRPr="004C05BC" w:rsidRDefault="41A27F57" w:rsidP="00C26B0F">
      <w:pPr>
        <w:jc w:val="center"/>
        <w:rPr>
          <w:rFonts w:ascii="Times New Roman" w:eastAsia="Times New Roman" w:hAnsi="Times New Roman" w:cs="Times New Roman"/>
          <w:b/>
          <w:bCs/>
        </w:rPr>
      </w:pPr>
      <w:r w:rsidRPr="004C05BC">
        <w:rPr>
          <w:rFonts w:ascii="Times New Roman" w:hAnsi="Times New Roman" w:cs="Times New Roman"/>
          <w:noProof/>
        </w:rPr>
        <w:drawing>
          <wp:inline distT="0" distB="0" distL="0" distR="0" wp14:anchorId="50568661" wp14:editId="1D218CDC">
            <wp:extent cx="6296024" cy="3886200"/>
            <wp:effectExtent l="0" t="0" r="9525" b="0"/>
            <wp:docPr id="17577840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6296024" cy="3886200"/>
                    </a:xfrm>
                    <a:prstGeom prst="rect">
                      <a:avLst/>
                    </a:prstGeom>
                  </pic:spPr>
                </pic:pic>
              </a:graphicData>
            </a:graphic>
          </wp:inline>
        </w:drawing>
      </w:r>
    </w:p>
    <w:p w14:paraId="17AE55F2" w14:textId="5389A19D" w:rsidR="00B27507" w:rsidRPr="004C05BC" w:rsidRDefault="09B56A49" w:rsidP="38E86A37">
      <w:pPr>
        <w:rPr>
          <w:rFonts w:ascii="Times New Roman" w:eastAsia="Times New Roman" w:hAnsi="Times New Roman" w:cs="Times New Roman"/>
        </w:rPr>
      </w:pPr>
      <w:r w:rsidRPr="004C05BC">
        <w:rPr>
          <w:rFonts w:ascii="Times New Roman" w:eastAsia="Times New Roman" w:hAnsi="Times New Roman" w:cs="Times New Roman"/>
        </w:rPr>
        <w:t xml:space="preserve">Within both </w:t>
      </w:r>
      <w:r w:rsidR="01885BA3" w:rsidRPr="004C05BC">
        <w:rPr>
          <w:rFonts w:ascii="Times New Roman" w:eastAsia="Times New Roman" w:hAnsi="Times New Roman" w:cs="Times New Roman"/>
        </w:rPr>
        <w:t>transformations</w:t>
      </w:r>
      <w:r w:rsidR="00B0533F">
        <w:rPr>
          <w:rFonts w:ascii="Times New Roman" w:eastAsia="Times New Roman" w:hAnsi="Times New Roman" w:cs="Times New Roman"/>
        </w:rPr>
        <w:t xml:space="preserve"> (Figures 5 &amp; 7)</w:t>
      </w:r>
      <w:r w:rsidRPr="004C05BC">
        <w:rPr>
          <w:rFonts w:ascii="Times New Roman" w:eastAsia="Times New Roman" w:hAnsi="Times New Roman" w:cs="Times New Roman"/>
        </w:rPr>
        <w:t>,</w:t>
      </w:r>
      <w:r w:rsidR="01885BA3" w:rsidRPr="004C05BC">
        <w:rPr>
          <w:rFonts w:ascii="Times New Roman" w:eastAsia="Times New Roman" w:hAnsi="Times New Roman" w:cs="Times New Roman"/>
        </w:rPr>
        <w:t xml:space="preserve"> the scatter plots, the Residuals vs Fitted plots and Scale-Location plots show a more constant variance than the original model, indicating that assumption 2 is less of a concern. The team proceeded with the log(Price) transformation for two reasons:</w:t>
      </w:r>
    </w:p>
    <w:p w14:paraId="35F738F2" w14:textId="7F1325A1" w:rsidR="00B27507" w:rsidRPr="004C05BC" w:rsidRDefault="01885BA3"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 xml:space="preserve">The transformation with lambda 0.3 does not show a significantly better performance in stabilizing the residual variance </w:t>
      </w:r>
      <w:r w:rsidR="132B0C2E" w:rsidRPr="004C05BC">
        <w:rPr>
          <w:rFonts w:ascii="Times New Roman" w:eastAsia="Times New Roman" w:hAnsi="Times New Roman" w:cs="Times New Roman"/>
        </w:rPr>
        <w:t>than the</w:t>
      </w:r>
      <w:r w:rsidRPr="004C05BC">
        <w:rPr>
          <w:rFonts w:ascii="Times New Roman" w:eastAsia="Times New Roman" w:hAnsi="Times New Roman" w:cs="Times New Roman"/>
        </w:rPr>
        <w:t xml:space="preserve"> log transformation according to the scatter plots and diagnostic plots.</w:t>
      </w:r>
    </w:p>
    <w:p w14:paraId="73FDC648" w14:textId="2E5833A1" w:rsidR="00B27507" w:rsidRPr="004C05BC" w:rsidRDefault="01885BA3" w:rsidP="38E86A37">
      <w:pPr>
        <w:pStyle w:val="ListParagraph"/>
        <w:numPr>
          <w:ilvl w:val="0"/>
          <w:numId w:val="4"/>
        </w:numPr>
        <w:rPr>
          <w:rFonts w:ascii="Times New Roman" w:eastAsia="Times New Roman" w:hAnsi="Times New Roman" w:cs="Times New Roman"/>
        </w:rPr>
      </w:pPr>
      <w:r w:rsidRPr="004C05BC">
        <w:rPr>
          <w:rFonts w:ascii="Times New Roman" w:eastAsia="Times New Roman" w:hAnsi="Times New Roman" w:cs="Times New Roman"/>
        </w:rPr>
        <w:t xml:space="preserve">Log transformation </w:t>
      </w:r>
      <w:r w:rsidR="132B0C2E" w:rsidRPr="004C05BC">
        <w:rPr>
          <w:rFonts w:ascii="Times New Roman" w:eastAsia="Times New Roman" w:hAnsi="Times New Roman" w:cs="Times New Roman"/>
        </w:rPr>
        <w:t xml:space="preserve">provides a better opportunity to </w:t>
      </w:r>
      <w:r w:rsidR="68D87C62" w:rsidRPr="004C05BC">
        <w:rPr>
          <w:rFonts w:ascii="Times New Roman" w:eastAsia="Times New Roman" w:hAnsi="Times New Roman" w:cs="Times New Roman"/>
        </w:rPr>
        <w:t>easily</w:t>
      </w:r>
      <w:r w:rsidRPr="004C05BC">
        <w:rPr>
          <w:rFonts w:ascii="Times New Roman" w:eastAsia="Times New Roman" w:hAnsi="Times New Roman" w:cs="Times New Roman"/>
        </w:rPr>
        <w:t xml:space="preserve"> interpret coefficients.</w:t>
      </w:r>
    </w:p>
    <w:p w14:paraId="69ACB117" w14:textId="77777777" w:rsidR="00B27507" w:rsidRPr="004C05BC" w:rsidRDefault="00B27507" w:rsidP="38E86A37">
      <w:pPr>
        <w:rPr>
          <w:rFonts w:ascii="Times New Roman" w:eastAsia="Times New Roman" w:hAnsi="Times New Roman" w:cs="Times New Roman"/>
        </w:rPr>
      </w:pPr>
    </w:p>
    <w:p w14:paraId="1794EC8E" w14:textId="30A2BFC3" w:rsidR="00B433F7" w:rsidRPr="004C05BC" w:rsidRDefault="4AEC57A0" w:rsidP="38E86A37">
      <w:pPr>
        <w:rPr>
          <w:rFonts w:ascii="Times New Roman" w:eastAsia="Times New Roman" w:hAnsi="Times New Roman" w:cs="Times New Roman"/>
        </w:rPr>
      </w:pPr>
      <w:r w:rsidRPr="004C05BC">
        <w:rPr>
          <w:rFonts w:ascii="Times New Roman" w:eastAsia="Times New Roman" w:hAnsi="Times New Roman" w:cs="Times New Roman"/>
        </w:rPr>
        <w:t xml:space="preserve">Proceeding with </w:t>
      </w:r>
      <w:r w:rsidR="46748A12" w:rsidRPr="004C05BC">
        <w:rPr>
          <w:rFonts w:ascii="Times New Roman" w:eastAsia="Times New Roman" w:hAnsi="Times New Roman" w:cs="Times New Roman"/>
        </w:rPr>
        <w:t xml:space="preserve">transformations as assumption 2 has been met, </w:t>
      </w:r>
      <w:r w:rsidR="18A8797E" w:rsidRPr="004C05BC">
        <w:rPr>
          <w:rFonts w:ascii="Times New Roman" w:eastAsia="Times New Roman" w:hAnsi="Times New Roman" w:cs="Times New Roman"/>
        </w:rPr>
        <w:t xml:space="preserve">another transformation is needed to address assumption 1. </w:t>
      </w:r>
      <w:r w:rsidR="1FD4DABD" w:rsidRPr="004C05BC">
        <w:rPr>
          <w:rFonts w:ascii="Times New Roman" w:eastAsia="Times New Roman" w:hAnsi="Times New Roman" w:cs="Times New Roman"/>
        </w:rPr>
        <w:t>Based on</w:t>
      </w:r>
      <w:r w:rsidR="00FA1487" w:rsidRPr="004C05BC">
        <w:rPr>
          <w:rFonts w:ascii="Times New Roman" w:eastAsia="Times New Roman" w:hAnsi="Times New Roman" w:cs="Times New Roman"/>
        </w:rPr>
        <w:t xml:space="preserve"> the</w:t>
      </w:r>
      <w:r w:rsidR="1FD4DABD" w:rsidRPr="004C05BC">
        <w:rPr>
          <w:rFonts w:ascii="Times New Roman" w:eastAsia="Times New Roman" w:hAnsi="Times New Roman" w:cs="Times New Roman"/>
        </w:rPr>
        <w:t xml:space="preserve"> </w:t>
      </w:r>
      <w:r w:rsidR="4426D01F" w:rsidRPr="004C05BC">
        <w:rPr>
          <w:rFonts w:ascii="Times New Roman" w:eastAsia="Times New Roman" w:hAnsi="Times New Roman" w:cs="Times New Roman"/>
        </w:rPr>
        <w:t xml:space="preserve">Figure </w:t>
      </w:r>
      <w:r w:rsidR="00B0533F">
        <w:rPr>
          <w:rFonts w:ascii="Times New Roman" w:eastAsia="Times New Roman" w:hAnsi="Times New Roman" w:cs="Times New Roman"/>
        </w:rPr>
        <w:t>4</w:t>
      </w:r>
      <w:r w:rsidR="1FD4DABD" w:rsidRPr="004C05BC">
        <w:rPr>
          <w:rFonts w:ascii="Times New Roman" w:eastAsia="Times New Roman" w:hAnsi="Times New Roman" w:cs="Times New Roman"/>
        </w:rPr>
        <w:t xml:space="preserve"> scatter plot, </w:t>
      </w:r>
      <w:r w:rsidR="4426D01F" w:rsidRPr="004C05BC">
        <w:rPr>
          <w:rFonts w:ascii="Times New Roman" w:eastAsia="Times New Roman" w:hAnsi="Times New Roman" w:cs="Times New Roman"/>
        </w:rPr>
        <w:t>a log transformation</w:t>
      </w:r>
      <w:r w:rsidR="265885A6" w:rsidRPr="004C05BC">
        <w:rPr>
          <w:rFonts w:ascii="Times New Roman" w:eastAsia="Times New Roman" w:hAnsi="Times New Roman" w:cs="Times New Roman"/>
        </w:rPr>
        <w:t xml:space="preserve"> of the </w:t>
      </w:r>
      <w:commentRangeStart w:id="12"/>
      <w:r w:rsidR="265885A6" w:rsidRPr="004C05BC">
        <w:rPr>
          <w:rFonts w:ascii="Times New Roman" w:eastAsia="Times New Roman" w:hAnsi="Times New Roman" w:cs="Times New Roman"/>
        </w:rPr>
        <w:t xml:space="preserve">predictor, </w:t>
      </w:r>
      <w:r w:rsidR="005B780B" w:rsidRPr="004C05BC">
        <w:rPr>
          <w:rFonts w:ascii="Times New Roman" w:eastAsia="Times New Roman" w:hAnsi="Times New Roman" w:cs="Times New Roman"/>
        </w:rPr>
        <w:t>Carat</w:t>
      </w:r>
      <w:r w:rsidR="265885A6" w:rsidRPr="004C05BC">
        <w:rPr>
          <w:rFonts w:ascii="Times New Roman" w:eastAsia="Times New Roman" w:hAnsi="Times New Roman" w:cs="Times New Roman"/>
        </w:rPr>
        <w:t>,</w:t>
      </w:r>
      <w:commentRangeEnd w:id="12"/>
      <w:r w:rsidR="68D87C62" w:rsidRPr="004C05BC">
        <w:rPr>
          <w:rStyle w:val="CommentReference"/>
          <w:rFonts w:ascii="Times New Roman" w:hAnsi="Times New Roman" w:cs="Times New Roman"/>
          <w:sz w:val="24"/>
          <w:szCs w:val="24"/>
        </w:rPr>
        <w:commentReference w:id="12"/>
      </w:r>
      <w:r w:rsidR="4426D01F" w:rsidRPr="004C05BC">
        <w:rPr>
          <w:rFonts w:ascii="Times New Roman" w:eastAsia="Times New Roman" w:hAnsi="Times New Roman" w:cs="Times New Roman"/>
        </w:rPr>
        <w:t xml:space="preserve"> is needed given the shape of the </w:t>
      </w:r>
      <w:r w:rsidR="33E803C6" w:rsidRPr="004C05BC">
        <w:rPr>
          <w:rFonts w:ascii="Times New Roman" w:eastAsia="Times New Roman" w:hAnsi="Times New Roman" w:cs="Times New Roman"/>
        </w:rPr>
        <w:t>plot around the regression line.</w:t>
      </w:r>
      <w:r w:rsidR="7428C1AC" w:rsidRPr="004C05BC">
        <w:rPr>
          <w:rFonts w:ascii="Times New Roman" w:eastAsia="Times New Roman" w:hAnsi="Times New Roman" w:cs="Times New Roman"/>
        </w:rPr>
        <w:t xml:space="preserve"> </w:t>
      </w:r>
    </w:p>
    <w:p w14:paraId="61F495D2" w14:textId="690B6005" w:rsidR="00220B83" w:rsidRPr="004C05BC" w:rsidRDefault="008F34AF" w:rsidP="38E86A3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66E76F" wp14:editId="746F91C8">
            <wp:extent cx="6085742" cy="3761007"/>
            <wp:effectExtent l="0" t="0" r="0" b="0"/>
            <wp:docPr id="6556116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1633" cy="3770827"/>
                    </a:xfrm>
                    <a:prstGeom prst="rect">
                      <a:avLst/>
                    </a:prstGeom>
                    <a:noFill/>
                  </pic:spPr>
                </pic:pic>
              </a:graphicData>
            </a:graphic>
          </wp:inline>
        </w:drawing>
      </w:r>
    </w:p>
    <w:p w14:paraId="0DA1FBD5" w14:textId="44577EB4" w:rsidR="006D21B6" w:rsidRPr="004C05BC" w:rsidRDefault="3F2592DE" w:rsidP="38E86A37">
      <w:pPr>
        <w:rPr>
          <w:rFonts w:ascii="Times New Roman" w:eastAsia="Times New Roman" w:hAnsi="Times New Roman" w:cs="Times New Roman"/>
        </w:rPr>
      </w:pPr>
      <w:r w:rsidRPr="004C05BC">
        <w:rPr>
          <w:rFonts w:ascii="Times New Roman" w:eastAsia="Times New Roman" w:hAnsi="Times New Roman" w:cs="Times New Roman"/>
        </w:rPr>
        <w:t>Assessment: From the scatter plot of log(Price) against log(Carat), there appears to be</w:t>
      </w:r>
      <w:r w:rsidR="3B8C2382" w:rsidRPr="004C05BC">
        <w:rPr>
          <w:rFonts w:ascii="Times New Roman" w:eastAsia="Times New Roman" w:hAnsi="Times New Roman" w:cs="Times New Roman"/>
        </w:rPr>
        <w:t xml:space="preserve"> </w:t>
      </w:r>
      <w:r w:rsidRPr="004C05BC">
        <w:rPr>
          <w:rFonts w:ascii="Times New Roman" w:eastAsia="Times New Roman" w:hAnsi="Times New Roman" w:cs="Times New Roman"/>
        </w:rPr>
        <w:t xml:space="preserve">a positive, linear relationship with evenly distributed data points between the line. (Assumption 1 is met). The constant variance </w:t>
      </w:r>
      <w:r w:rsidR="6CD0A739" w:rsidRPr="004C05BC">
        <w:rPr>
          <w:rFonts w:ascii="Times New Roman" w:eastAsia="Times New Roman" w:hAnsi="Times New Roman" w:cs="Times New Roman"/>
        </w:rPr>
        <w:t>is</w:t>
      </w:r>
      <w:r w:rsidRPr="004C05BC">
        <w:rPr>
          <w:rFonts w:ascii="Times New Roman" w:eastAsia="Times New Roman" w:hAnsi="Times New Roman" w:cs="Times New Roman"/>
        </w:rPr>
        <w:t xml:space="preserve"> met as the variance does not appear to be increasing nor decreasing</w:t>
      </w:r>
      <w:r w:rsidR="3B8C2382" w:rsidRPr="004C05BC">
        <w:rPr>
          <w:rFonts w:ascii="Times New Roman" w:eastAsia="Times New Roman" w:hAnsi="Times New Roman" w:cs="Times New Roman"/>
        </w:rPr>
        <w:t xml:space="preserve"> (Assumption 2 is met)</w:t>
      </w:r>
      <w:r w:rsidRPr="004C05BC">
        <w:rPr>
          <w:rFonts w:ascii="Times New Roman" w:eastAsia="Times New Roman" w:hAnsi="Times New Roman" w:cs="Times New Roman"/>
        </w:rPr>
        <w:t>.</w:t>
      </w:r>
      <w:r w:rsidR="3573C1F2" w:rsidRPr="004C05BC">
        <w:rPr>
          <w:rFonts w:ascii="Times New Roman" w:eastAsia="Times New Roman" w:hAnsi="Times New Roman" w:cs="Times New Roman"/>
        </w:rPr>
        <w:t xml:space="preserve"> To be certain, a diagnostic plot</w:t>
      </w:r>
      <w:r w:rsidR="090FAEFD" w:rsidRPr="004C05BC">
        <w:rPr>
          <w:rFonts w:ascii="Times New Roman" w:eastAsia="Times New Roman" w:hAnsi="Times New Roman" w:cs="Times New Roman"/>
        </w:rPr>
        <w:t xml:space="preserve"> (see Figure </w:t>
      </w:r>
      <w:r w:rsidR="00B0533F">
        <w:rPr>
          <w:rFonts w:ascii="Times New Roman" w:eastAsia="Times New Roman" w:hAnsi="Times New Roman" w:cs="Times New Roman"/>
        </w:rPr>
        <w:t>9</w:t>
      </w:r>
      <w:r w:rsidR="090FAEFD" w:rsidRPr="004C05BC">
        <w:rPr>
          <w:rFonts w:ascii="Times New Roman" w:eastAsia="Times New Roman" w:hAnsi="Times New Roman" w:cs="Times New Roman"/>
        </w:rPr>
        <w:t>)</w:t>
      </w:r>
      <w:r w:rsidR="3573C1F2" w:rsidRPr="004C05BC">
        <w:rPr>
          <w:rFonts w:ascii="Times New Roman" w:eastAsia="Times New Roman" w:hAnsi="Times New Roman" w:cs="Times New Roman"/>
        </w:rPr>
        <w:t xml:space="preserve"> is needed for the transformed variables, which</w:t>
      </w:r>
      <w:r w:rsidR="090FAEFD" w:rsidRPr="004C05BC">
        <w:rPr>
          <w:rFonts w:ascii="Times New Roman" w:eastAsia="Times New Roman" w:hAnsi="Times New Roman" w:cs="Times New Roman"/>
        </w:rPr>
        <w:t xml:space="preserve"> affirms that </w:t>
      </w:r>
      <w:r w:rsidR="0CDA206D" w:rsidRPr="004C05BC">
        <w:rPr>
          <w:rFonts w:ascii="Times New Roman" w:eastAsia="Times New Roman" w:hAnsi="Times New Roman" w:cs="Times New Roman"/>
        </w:rPr>
        <w:t>the residuals are evenly scattered on both side of the axis</w:t>
      </w:r>
      <w:r w:rsidR="134BE0E8" w:rsidRPr="004C05BC">
        <w:rPr>
          <w:rFonts w:ascii="Times New Roman" w:eastAsia="Times New Roman" w:hAnsi="Times New Roman" w:cs="Times New Roman"/>
        </w:rPr>
        <w:t xml:space="preserve"> </w:t>
      </w:r>
      <w:r w:rsidR="0CDA206D" w:rsidRPr="004C05BC">
        <w:rPr>
          <w:rFonts w:ascii="Times New Roman" w:eastAsia="Times New Roman" w:hAnsi="Times New Roman" w:cs="Times New Roman"/>
        </w:rPr>
        <w:t>(Assumption 1 is met) and the spread of the residuals is also fairly constant (Assumption 2 is met).</w:t>
      </w:r>
    </w:p>
    <w:p w14:paraId="360402CA" w14:textId="1E54FCC1" w:rsidR="00F01641" w:rsidRPr="004C05BC" w:rsidRDefault="2F0E1BCB" w:rsidP="00B0533F">
      <w:pPr>
        <w:rPr>
          <w:rFonts w:ascii="Times New Roman" w:eastAsia="Times New Roman" w:hAnsi="Times New Roman" w:cs="Times New Roman"/>
          <w:b/>
          <w:bCs/>
        </w:rPr>
      </w:pPr>
      <w:r w:rsidRPr="004C05BC">
        <w:rPr>
          <w:rFonts w:ascii="Times New Roman" w:eastAsia="Times New Roman" w:hAnsi="Times New Roman" w:cs="Times New Roman"/>
          <w:b/>
          <w:bCs/>
        </w:rPr>
        <w:t xml:space="preserve">Figure </w:t>
      </w:r>
      <w:r w:rsidR="00B0533F">
        <w:rPr>
          <w:rFonts w:ascii="Times New Roman" w:eastAsia="Times New Roman" w:hAnsi="Times New Roman" w:cs="Times New Roman"/>
          <w:b/>
          <w:bCs/>
        </w:rPr>
        <w:t>9</w:t>
      </w:r>
      <w:r w:rsidRPr="004C05BC">
        <w:rPr>
          <w:rFonts w:ascii="Times New Roman" w:eastAsia="Times New Roman" w:hAnsi="Times New Roman" w:cs="Times New Roman"/>
          <w:b/>
          <w:bCs/>
        </w:rPr>
        <w:t>: Diagnostic Plot of log(Price) and log(Carat)</w:t>
      </w:r>
      <w:r w:rsidR="00290D09" w:rsidRPr="00290D09">
        <w:rPr>
          <w:rFonts w:ascii="Times New Roman" w:hAnsi="Times New Roman" w:cs="Times New Roman"/>
          <w:noProof/>
        </w:rPr>
        <w:t xml:space="preserve"> </w:t>
      </w:r>
      <w:r w:rsidR="00290D09" w:rsidRPr="004C05BC">
        <w:rPr>
          <w:rFonts w:ascii="Times New Roman" w:hAnsi="Times New Roman" w:cs="Times New Roman"/>
          <w:noProof/>
        </w:rPr>
        <w:drawing>
          <wp:inline distT="0" distB="0" distL="0" distR="0" wp14:anchorId="4B763D0C" wp14:editId="246ADCF4">
            <wp:extent cx="5627077" cy="3473296"/>
            <wp:effectExtent l="0" t="0" r="0" b="0"/>
            <wp:docPr id="52438912" name="Picture 15"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912" name="Picture 15" descr="A group of graphs showing different values&#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647572" cy="3485947"/>
                    </a:xfrm>
                    <a:prstGeom prst="rect">
                      <a:avLst/>
                    </a:prstGeom>
                  </pic:spPr>
                </pic:pic>
              </a:graphicData>
            </a:graphic>
          </wp:inline>
        </w:drawing>
      </w:r>
    </w:p>
    <w:p w14:paraId="59547609" w14:textId="446585A1" w:rsidR="00B433F7" w:rsidRPr="004C05BC" w:rsidRDefault="00B433F7" w:rsidP="38E86A37">
      <w:pPr>
        <w:rPr>
          <w:rFonts w:ascii="Times New Roman" w:eastAsia="Times New Roman" w:hAnsi="Times New Roman" w:cs="Times New Roman"/>
        </w:rPr>
      </w:pPr>
    </w:p>
    <w:p w14:paraId="25E807EF" w14:textId="77777777" w:rsidR="007D588F" w:rsidRPr="004C05BC" w:rsidRDefault="007D588F" w:rsidP="38E86A37">
      <w:pPr>
        <w:rPr>
          <w:rFonts w:ascii="Times New Roman" w:eastAsia="Times New Roman" w:hAnsi="Times New Roman" w:cs="Times New Roman"/>
        </w:rPr>
      </w:pPr>
    </w:p>
    <w:p w14:paraId="735BFA0D" w14:textId="77777777" w:rsidR="007D588F" w:rsidRPr="004C05BC" w:rsidRDefault="1977C8BB" w:rsidP="38E86A37">
      <w:pPr>
        <w:rPr>
          <w:rFonts w:ascii="Times New Roman" w:eastAsia="Times New Roman" w:hAnsi="Times New Roman" w:cs="Times New Roman"/>
        </w:rPr>
      </w:pPr>
      <w:r w:rsidRPr="004C05BC">
        <w:rPr>
          <w:rFonts w:ascii="Times New Roman" w:eastAsia="Times New Roman" w:hAnsi="Times New Roman" w:cs="Times New Roman"/>
        </w:rPr>
        <w:t>Conclusion:</w:t>
      </w:r>
    </w:p>
    <w:p w14:paraId="0E9FD2FC" w14:textId="1F1B3F66" w:rsidR="00F01641" w:rsidRPr="004C05BC" w:rsidRDefault="2F0E1BCB" w:rsidP="38E86A37">
      <w:pPr>
        <w:rPr>
          <w:rFonts w:ascii="Times New Roman" w:eastAsia="Times New Roman" w:hAnsi="Times New Roman" w:cs="Times New Roman"/>
        </w:rPr>
      </w:pPr>
      <w:r w:rsidRPr="004C05BC">
        <w:rPr>
          <w:rFonts w:ascii="Times New Roman" w:eastAsia="Times New Roman" w:hAnsi="Times New Roman" w:cs="Times New Roman"/>
        </w:rPr>
        <w:t>With both assumptions now met through transformations, a simple linear regression can be generated for the model.</w:t>
      </w:r>
      <w:r w:rsidR="72E0AD2C" w:rsidRPr="004C05BC">
        <w:rPr>
          <w:rFonts w:ascii="Times New Roman" w:eastAsia="Times New Roman" w:hAnsi="Times New Roman" w:cs="Times New Roman"/>
        </w:rPr>
        <w:t xml:space="preserve"> This regression equation is:</w:t>
      </w:r>
    </w:p>
    <w:p w14:paraId="15BE1FC7" w14:textId="714923B2" w:rsidR="00132F9F" w:rsidRPr="004C05BC" w:rsidRDefault="3FB04735" w:rsidP="739F4EF0">
      <w:pPr>
        <w:ind w:firstLine="720"/>
        <w:rPr>
          <w:rFonts w:ascii="Times New Roman" w:eastAsia="Times New Roman" w:hAnsi="Times New Roman" w:cs="Times New Roman"/>
          <w:i/>
          <w:iCs/>
        </w:rPr>
      </w:pPr>
      <w:r w:rsidRPr="004C05BC">
        <w:rPr>
          <w:rFonts w:ascii="Times New Roman" w:eastAsia="Times New Roman" w:hAnsi="Times New Roman" w:cs="Times New Roman"/>
          <w:i/>
          <w:iCs/>
        </w:rPr>
        <w:t>yˆ</w:t>
      </w:r>
      <w:r w:rsidRPr="004C05BC">
        <w:rPr>
          <w:rFonts w:ascii="Cambria Math" w:eastAsia="Times New Roman" w:hAnsi="Cambria Math" w:cs="Cambria Math"/>
          <w:i/>
          <w:iCs/>
        </w:rPr>
        <w:t>∗</w:t>
      </w:r>
      <w:r w:rsidRPr="004C05BC">
        <w:rPr>
          <w:rFonts w:ascii="Times New Roman" w:eastAsia="Times New Roman" w:hAnsi="Times New Roman" w:cs="Times New Roman"/>
          <w:i/>
          <w:iCs/>
        </w:rPr>
        <w:t xml:space="preserve"> = 8.5212 + 1.9440 x</w:t>
      </w:r>
      <w:r w:rsidRPr="004C05BC">
        <w:rPr>
          <w:rFonts w:ascii="Cambria Math" w:eastAsia="Times New Roman" w:hAnsi="Cambria Math" w:cs="Cambria Math"/>
          <w:i/>
          <w:iCs/>
        </w:rPr>
        <w:t>∗</w:t>
      </w:r>
      <w:r w:rsidRPr="004C05BC">
        <w:rPr>
          <w:rFonts w:ascii="Times New Roman" w:eastAsia="Times New Roman" w:hAnsi="Times New Roman" w:cs="Times New Roman"/>
          <w:i/>
          <w:iCs/>
        </w:rPr>
        <w:t xml:space="preserve">, where </w:t>
      </w:r>
      <w:commentRangeStart w:id="13"/>
      <w:r w:rsidRPr="004C05BC">
        <w:rPr>
          <w:rFonts w:ascii="Times New Roman" w:eastAsia="Times New Roman" w:hAnsi="Times New Roman" w:cs="Times New Roman"/>
          <w:i/>
          <w:iCs/>
        </w:rPr>
        <w:t>y</w:t>
      </w:r>
      <w:r w:rsidR="005B780B" w:rsidRPr="004C05BC">
        <w:rPr>
          <w:rFonts w:ascii="Times New Roman" w:eastAsia="Times New Roman" w:hAnsi="Times New Roman" w:cs="Times New Roman"/>
          <w:i/>
          <w:iCs/>
        </w:rPr>
        <w:t>^</w:t>
      </w:r>
      <w:r w:rsidRPr="004C05BC">
        <w:rPr>
          <w:rFonts w:ascii="Cambria Math" w:eastAsia="Times New Roman" w:hAnsi="Cambria Math" w:cs="Cambria Math"/>
          <w:i/>
          <w:iCs/>
        </w:rPr>
        <w:t>∗</w:t>
      </w:r>
      <w:commentRangeEnd w:id="13"/>
      <w:r w:rsidR="72E0AD2C" w:rsidRPr="004C05BC">
        <w:rPr>
          <w:rStyle w:val="CommentReference"/>
          <w:rFonts w:ascii="Times New Roman" w:hAnsi="Times New Roman" w:cs="Times New Roman"/>
          <w:sz w:val="24"/>
          <w:szCs w:val="24"/>
        </w:rPr>
        <w:commentReference w:id="13"/>
      </w:r>
      <w:r w:rsidRPr="004C05BC">
        <w:rPr>
          <w:rFonts w:ascii="Times New Roman" w:eastAsia="Times New Roman" w:hAnsi="Times New Roman" w:cs="Times New Roman"/>
          <w:i/>
          <w:iCs/>
        </w:rPr>
        <w:t xml:space="preserve"> = log(price) and x</w:t>
      </w:r>
      <w:r w:rsidRPr="004C05BC">
        <w:rPr>
          <w:rFonts w:ascii="Cambria Math" w:eastAsia="Times New Roman" w:hAnsi="Cambria Math" w:cs="Cambria Math"/>
          <w:i/>
          <w:iCs/>
        </w:rPr>
        <w:t>∗</w:t>
      </w:r>
      <w:r w:rsidRPr="004C05BC">
        <w:rPr>
          <w:rFonts w:ascii="Times New Roman" w:eastAsia="Times New Roman" w:hAnsi="Times New Roman" w:cs="Times New Roman"/>
          <w:i/>
          <w:iCs/>
        </w:rPr>
        <w:t xml:space="preserve"> = log(carat)</w:t>
      </w:r>
    </w:p>
    <w:p w14:paraId="6D8B48A4" w14:textId="0C649123" w:rsidR="00C30A08" w:rsidRPr="004C05BC" w:rsidRDefault="437E7C59" w:rsidP="38E86A37">
      <w:pPr>
        <w:rPr>
          <w:rFonts w:ascii="Times New Roman" w:eastAsia="Times New Roman" w:hAnsi="Times New Roman" w:cs="Times New Roman"/>
        </w:rPr>
      </w:pPr>
      <w:r w:rsidRPr="004C05BC">
        <w:rPr>
          <w:rFonts w:ascii="Times New Roman" w:eastAsia="Times New Roman" w:hAnsi="Times New Roman" w:cs="Times New Roman"/>
        </w:rPr>
        <w:t xml:space="preserve">The coefficient of 1.9440 on </w:t>
      </w:r>
      <w:r w:rsidR="2C78706C" w:rsidRPr="004C05BC">
        <w:rPr>
          <w:rFonts w:ascii="Times New Roman" w:eastAsia="Times New Roman" w:hAnsi="Times New Roman" w:cs="Times New Roman"/>
        </w:rPr>
        <w:t>log(</w:t>
      </w:r>
      <w:r w:rsidRPr="004C05BC">
        <w:rPr>
          <w:rFonts w:ascii="Times New Roman" w:eastAsia="Times New Roman" w:hAnsi="Times New Roman" w:cs="Times New Roman"/>
        </w:rPr>
        <w:t>Carat) states that for every 1% increase in the carat weight of a diamond, the price of the diamond increases by approximately 1.944%.</w:t>
      </w:r>
      <w:r w:rsidR="2F42B269" w:rsidRPr="004C05BC">
        <w:rPr>
          <w:rFonts w:ascii="Times New Roman" w:eastAsia="Times New Roman" w:hAnsi="Times New Roman" w:cs="Times New Roman"/>
        </w:rPr>
        <w:t xml:space="preserve"> This SLR model states that there is a strong positive relationship between the price and carat of a diamond</w:t>
      </w:r>
      <w:r w:rsidR="007050D5" w:rsidRPr="004C05BC">
        <w:rPr>
          <w:rFonts w:ascii="Times New Roman" w:eastAsia="Times New Roman" w:hAnsi="Times New Roman" w:cs="Times New Roman"/>
        </w:rPr>
        <w:t>.</w:t>
      </w:r>
    </w:p>
    <w:sectPr w:rsidR="00C30A08" w:rsidRPr="004C0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ouch, Nakisha T (dnb7rz)" w:date="2024-10-25T14:12:00Z" w:initials="F(">
    <w:p w14:paraId="61E24335" w14:textId="244823CD" w:rsidR="00630006" w:rsidRDefault="00630006">
      <w:pPr>
        <w:pStyle w:val="CommentText"/>
      </w:pPr>
      <w:r>
        <w:rPr>
          <w:rStyle w:val="CommentReference"/>
        </w:rPr>
        <w:annotationRef/>
      </w:r>
      <w:r w:rsidRPr="49DC1CEA">
        <w:t xml:space="preserve">Hey Team - I would list the 4Cs somewhere around here so it is clear what they are. </w:t>
      </w:r>
    </w:p>
  </w:comment>
  <w:comment w:id="1" w:author="Badalament-Tirrell, Jett (hwq8mr)" w:date="2024-10-26T15:58:00Z" w:initials="B(">
    <w:p w14:paraId="336E5E2F" w14:textId="77CCF414" w:rsidR="00630006" w:rsidRDefault="00630006">
      <w:pPr>
        <w:pStyle w:val="CommentText"/>
      </w:pPr>
      <w:r>
        <w:rPr>
          <w:rStyle w:val="CommentReference"/>
        </w:rPr>
        <w:annotationRef/>
      </w:r>
      <w:r w:rsidRPr="195E944D">
        <w:t>Added it in!</w:t>
      </w:r>
    </w:p>
  </w:comment>
  <w:comment w:id="2" w:author="Fouch, Nakisha T (dnb7rz)" w:date="2024-10-25T14:14:00Z" w:initials="F(">
    <w:p w14:paraId="14862F54" w14:textId="49AB65E2" w:rsidR="00630006" w:rsidRDefault="00630006">
      <w:pPr>
        <w:pStyle w:val="CommentText"/>
      </w:pPr>
      <w:r>
        <w:rPr>
          <w:rStyle w:val="CommentReference"/>
        </w:rPr>
        <w:annotationRef/>
      </w:r>
      <w:r w:rsidRPr="686CC32D">
        <w:t xml:space="preserve">If you are gonna refference these by number below you should use numbers up here. </w:t>
      </w:r>
    </w:p>
  </w:comment>
  <w:comment w:id="3" w:author="Badalament-Tirrell, Jett (hwq8mr)" w:date="2024-10-26T15:48:00Z" w:initials="B(">
    <w:p w14:paraId="67226E49" w14:textId="50B515B7" w:rsidR="00630006" w:rsidRDefault="00630006">
      <w:pPr>
        <w:pStyle w:val="CommentText"/>
      </w:pPr>
      <w:r>
        <w:rPr>
          <w:rStyle w:val="CommentReference"/>
        </w:rPr>
        <w:annotationRef/>
      </w:r>
      <w:r w:rsidRPr="4C959BFE">
        <w:t>Agreed!</w:t>
      </w:r>
    </w:p>
  </w:comment>
  <w:comment w:id="5" w:author="Fouch, Nakisha T (dnb7rz)" w:date="2024-10-25T14:23:00Z" w:initials="F(">
    <w:p w14:paraId="174F8B1E" w14:textId="150474CF" w:rsidR="00630006" w:rsidRDefault="00630006">
      <w:pPr>
        <w:pStyle w:val="CommentText"/>
      </w:pPr>
      <w:r>
        <w:rPr>
          <w:rStyle w:val="CommentReference"/>
        </w:rPr>
        <w:annotationRef/>
      </w:r>
      <w:r w:rsidRPr="7FAE4765">
        <w:t xml:space="preserve">I would say make this consistent either four Cs or 4Cs but consistent throughout the doc. </w:t>
      </w:r>
    </w:p>
    <w:p w14:paraId="26C72FEF" w14:textId="0576CF4F" w:rsidR="00630006" w:rsidRDefault="00630006">
      <w:pPr>
        <w:pStyle w:val="CommentText"/>
      </w:pPr>
    </w:p>
  </w:comment>
  <w:comment w:id="6" w:author="Badalament-Tirrell, Jett (hwq8mr)" w:date="2024-10-26T16:04:00Z" w:initials="B(">
    <w:p w14:paraId="4E845079" w14:textId="33253851" w:rsidR="00630006" w:rsidRDefault="00630006">
      <w:pPr>
        <w:pStyle w:val="CommentText"/>
      </w:pPr>
      <w:r>
        <w:rPr>
          <w:rStyle w:val="CommentReference"/>
        </w:rPr>
        <w:annotationRef/>
      </w:r>
      <w:r w:rsidRPr="6E919D37">
        <w:t>changed it everywhere I saw it to "four C's"</w:t>
      </w:r>
    </w:p>
  </w:comment>
  <w:comment w:id="7" w:author="Badalament-Tirrell, Jett (hwq8mr)" w:date="2024-10-26T16:05:00Z" w:initials="B(">
    <w:p w14:paraId="1F289B16" w14:textId="6171A992" w:rsidR="00630006" w:rsidRDefault="00630006">
      <w:pPr>
        <w:pStyle w:val="CommentText"/>
      </w:pPr>
      <w:r>
        <w:rPr>
          <w:rStyle w:val="CommentReference"/>
        </w:rPr>
        <w:annotationRef/>
      </w:r>
      <w:r w:rsidRPr="741324C8">
        <w:t>for some reason the text editor says its wrong to have the apostrophe, but blue nile does..?</w:t>
      </w:r>
    </w:p>
  </w:comment>
  <w:comment w:id="8" w:author="Gmurek, Shawn Robert Tyler (wsr7qr)" w:date="2024-10-27T09:44:00Z" w:initials="SG">
    <w:p w14:paraId="33EB2BCF" w14:textId="77777777" w:rsidR="00507F91" w:rsidRDefault="00507F91" w:rsidP="00507F91">
      <w:pPr>
        <w:pStyle w:val="CommentText"/>
      </w:pPr>
      <w:r>
        <w:rPr>
          <w:rStyle w:val="CommentReference"/>
        </w:rPr>
        <w:annotationRef/>
      </w:r>
      <w:r>
        <w:t xml:space="preserve">Word was being aggressive for a lot of what they had published haha. It’s one of those things that does not really matter so long as you are consistent </w:t>
      </w:r>
    </w:p>
  </w:comment>
  <w:comment w:id="9" w:author="Fouch, Nakisha T (dnb7rz)" w:date="2024-10-25T14:42:00Z" w:initials="F(">
    <w:p w14:paraId="52B7CF9A" w14:textId="15F4085E" w:rsidR="00630006" w:rsidRDefault="00630006">
      <w:pPr>
        <w:pStyle w:val="CommentText"/>
      </w:pPr>
      <w:r>
        <w:rPr>
          <w:rStyle w:val="CommentReference"/>
        </w:rPr>
        <w:annotationRef/>
      </w:r>
      <w:r w:rsidRPr="79B95237">
        <w:t xml:space="preserve">Watch out for the double negatives.  There is another one further down. </w:t>
      </w:r>
    </w:p>
  </w:comment>
  <w:comment w:id="11" w:author="Yoon, Heejeong (rpk3ve)" w:date="2024-10-26T20:20:00Z" w:initials="Y(">
    <w:p w14:paraId="567011EE" w14:textId="5E16425B" w:rsidR="00630006" w:rsidRDefault="00630006">
      <w:pPr>
        <w:pStyle w:val="CommentText"/>
      </w:pPr>
      <w:r>
        <w:rPr>
          <w:rStyle w:val="CommentReference"/>
        </w:rPr>
        <w:annotationRef/>
      </w:r>
      <w:r w:rsidRPr="589E22A1">
        <w:t>need to replace boxcox plot with the updated one with zoomed in x-axis</w:t>
      </w:r>
    </w:p>
  </w:comment>
  <w:comment w:id="12" w:author="Yoon, Heejeong (rpk3ve)" w:date="2024-10-26T20:22:00Z" w:initials="Y(">
    <w:p w14:paraId="6DC5A935" w14:textId="01813C9D" w:rsidR="00630006" w:rsidRDefault="00630006">
      <w:pPr>
        <w:pStyle w:val="CommentText"/>
      </w:pPr>
      <w:r>
        <w:rPr>
          <w:rStyle w:val="CommentReference"/>
        </w:rPr>
        <w:annotationRef/>
      </w:r>
      <w:r w:rsidRPr="4E2F046F">
        <w:t>i think it is 'Carat' not 'Price'</w:t>
      </w:r>
    </w:p>
  </w:comment>
  <w:comment w:id="13" w:author="Yoon, Heejeong (rpk3ve)" w:date="2024-10-26T20:28:00Z" w:initials="Y(">
    <w:p w14:paraId="11E4DF2A" w14:textId="1CCBAED2" w:rsidR="00630006" w:rsidRDefault="00630006">
      <w:pPr>
        <w:pStyle w:val="CommentText"/>
      </w:pPr>
      <w:r>
        <w:rPr>
          <w:rStyle w:val="CommentReference"/>
        </w:rPr>
        <w:annotationRef/>
      </w:r>
      <w:r w:rsidRPr="6CF4A6BC">
        <w:t>^ is missing (y^* not y*) since it is 'estimated value' by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E24335" w15:done="1"/>
  <w15:commentEx w15:paraId="336E5E2F" w15:paraIdParent="61E24335" w15:done="1"/>
  <w15:commentEx w15:paraId="14862F54" w15:done="1"/>
  <w15:commentEx w15:paraId="67226E49" w15:paraIdParent="14862F54" w15:done="1"/>
  <w15:commentEx w15:paraId="26C72FEF" w15:done="1"/>
  <w15:commentEx w15:paraId="4E845079" w15:paraIdParent="26C72FEF" w15:done="1"/>
  <w15:commentEx w15:paraId="1F289B16" w15:paraIdParent="26C72FEF" w15:done="1"/>
  <w15:commentEx w15:paraId="33EB2BCF" w15:paraIdParent="26C72FEF" w15:done="1"/>
  <w15:commentEx w15:paraId="52B7CF9A" w15:done="1"/>
  <w15:commentEx w15:paraId="567011EE" w15:done="1"/>
  <w15:commentEx w15:paraId="6DC5A935" w15:done="1"/>
  <w15:commentEx w15:paraId="11E4DF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387D85" w16cex:dateUtc="2024-10-25T18:12:00Z"/>
  <w16cex:commentExtensible w16cex:durableId="0C4C8F5E" w16cex:dateUtc="2024-10-26T19:58:00Z"/>
  <w16cex:commentExtensible w16cex:durableId="6A2B27C2" w16cex:dateUtc="2024-10-25T18:14:00Z">
    <w16cex:extLst>
      <w16:ext w16:uri="{CE6994B0-6A32-4C9F-8C6B-6E91EDA988CE}">
        <cr:reactions xmlns:cr="http://schemas.microsoft.com/office/comments/2020/reactions">
          <cr:reaction reactionType="1">
            <cr:reactionInfo dateUtc="2024-10-26T19:50:02Z">
              <cr:user userId="S::hwq8mr@virginia.edu::ea5c42f7-4ac3-41b9-a000-bb59348b9ccf" userProvider="AD" userName="Badalament-Tirrell, Jett (hwq8mr)"/>
            </cr:reactionInfo>
          </cr:reaction>
        </cr:reactions>
      </w16:ext>
    </w16cex:extLst>
  </w16cex:commentExtensible>
  <w16cex:commentExtensible w16cex:durableId="54BFAE3D" w16cex:dateUtc="2024-10-26T19:48:00Z"/>
  <w16cex:commentExtensible w16cex:durableId="7FDD8BF8" w16cex:dateUtc="2024-10-25T18:23:00Z"/>
  <w16cex:commentExtensible w16cex:durableId="3BDACA9B" w16cex:dateUtc="2024-10-26T20:04:00Z"/>
  <w16cex:commentExtensible w16cex:durableId="0F28F793" w16cex:dateUtc="2024-10-26T20:05:00Z"/>
  <w16cex:commentExtensible w16cex:durableId="558C7412" w16cex:dateUtc="2024-10-27T15:44:00Z"/>
  <w16cex:commentExtensible w16cex:durableId="6CA711FC" w16cex:dateUtc="2024-10-25T18:42:00Z"/>
  <w16cex:commentExtensible w16cex:durableId="5E924937" w16cex:dateUtc="2024-10-27T00:20:00Z"/>
  <w16cex:commentExtensible w16cex:durableId="148130F4" w16cex:dateUtc="2024-10-27T00:22:00Z"/>
  <w16cex:commentExtensible w16cex:durableId="539A6334" w16cex:dateUtc="2024-10-27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E24335" w16cid:durableId="5D387D85"/>
  <w16cid:commentId w16cid:paraId="336E5E2F" w16cid:durableId="0C4C8F5E"/>
  <w16cid:commentId w16cid:paraId="14862F54" w16cid:durableId="6A2B27C2"/>
  <w16cid:commentId w16cid:paraId="67226E49" w16cid:durableId="54BFAE3D"/>
  <w16cid:commentId w16cid:paraId="26C72FEF" w16cid:durableId="7FDD8BF8"/>
  <w16cid:commentId w16cid:paraId="4E845079" w16cid:durableId="3BDACA9B"/>
  <w16cid:commentId w16cid:paraId="1F289B16" w16cid:durableId="0F28F793"/>
  <w16cid:commentId w16cid:paraId="33EB2BCF" w16cid:durableId="558C7412"/>
  <w16cid:commentId w16cid:paraId="52B7CF9A" w16cid:durableId="6CA711FC"/>
  <w16cid:commentId w16cid:paraId="567011EE" w16cid:durableId="5E924937"/>
  <w16cid:commentId w16cid:paraId="6DC5A935" w16cid:durableId="148130F4"/>
  <w16cid:commentId w16cid:paraId="11E4DF2A" w16cid:durableId="539A63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A9eFdCmyK/Ud/2" int2:id="nooFEaSv">
      <int2:state int2:value="Rejected" int2:type="AugLoop_Text_Critique"/>
    </int2:textHash>
    <int2:textHash int2:hashCode="KdB5vfkryxMLm9" int2:id="pK0YBja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2932"/>
    <w:multiLevelType w:val="hybridMultilevel"/>
    <w:tmpl w:val="DADE18EE"/>
    <w:lvl w:ilvl="0" w:tplc="0DC6DE5A">
      <w:start w:val="44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B993"/>
    <w:multiLevelType w:val="hybridMultilevel"/>
    <w:tmpl w:val="C3645F6C"/>
    <w:lvl w:ilvl="0" w:tplc="2F38E60A">
      <w:start w:val="1"/>
      <w:numFmt w:val="decimal"/>
      <w:lvlText w:val="%1."/>
      <w:lvlJc w:val="left"/>
      <w:pPr>
        <w:ind w:left="1080" w:hanging="360"/>
      </w:pPr>
    </w:lvl>
    <w:lvl w:ilvl="1" w:tplc="CAB04236">
      <w:start w:val="1"/>
      <w:numFmt w:val="lowerLetter"/>
      <w:lvlText w:val="%2."/>
      <w:lvlJc w:val="left"/>
      <w:pPr>
        <w:ind w:left="1800" w:hanging="360"/>
      </w:pPr>
    </w:lvl>
    <w:lvl w:ilvl="2" w:tplc="A5D430E0">
      <w:start w:val="1"/>
      <w:numFmt w:val="lowerRoman"/>
      <w:lvlText w:val="%3."/>
      <w:lvlJc w:val="right"/>
      <w:pPr>
        <w:ind w:left="2520" w:hanging="180"/>
      </w:pPr>
    </w:lvl>
    <w:lvl w:ilvl="3" w:tplc="52702A56">
      <w:start w:val="1"/>
      <w:numFmt w:val="decimal"/>
      <w:lvlText w:val="%4."/>
      <w:lvlJc w:val="left"/>
      <w:pPr>
        <w:ind w:left="3240" w:hanging="360"/>
      </w:pPr>
    </w:lvl>
    <w:lvl w:ilvl="4" w:tplc="78C6ADAE">
      <w:start w:val="1"/>
      <w:numFmt w:val="lowerLetter"/>
      <w:lvlText w:val="%5."/>
      <w:lvlJc w:val="left"/>
      <w:pPr>
        <w:ind w:left="3960" w:hanging="360"/>
      </w:pPr>
    </w:lvl>
    <w:lvl w:ilvl="5" w:tplc="5BF8BCBC">
      <w:start w:val="1"/>
      <w:numFmt w:val="lowerRoman"/>
      <w:lvlText w:val="%6."/>
      <w:lvlJc w:val="right"/>
      <w:pPr>
        <w:ind w:left="4680" w:hanging="180"/>
      </w:pPr>
    </w:lvl>
    <w:lvl w:ilvl="6" w:tplc="F34A0BA0">
      <w:start w:val="1"/>
      <w:numFmt w:val="decimal"/>
      <w:lvlText w:val="%7."/>
      <w:lvlJc w:val="left"/>
      <w:pPr>
        <w:ind w:left="5400" w:hanging="360"/>
      </w:pPr>
    </w:lvl>
    <w:lvl w:ilvl="7" w:tplc="66706B0E">
      <w:start w:val="1"/>
      <w:numFmt w:val="lowerLetter"/>
      <w:lvlText w:val="%8."/>
      <w:lvlJc w:val="left"/>
      <w:pPr>
        <w:ind w:left="6120" w:hanging="360"/>
      </w:pPr>
    </w:lvl>
    <w:lvl w:ilvl="8" w:tplc="8522D30A">
      <w:start w:val="1"/>
      <w:numFmt w:val="lowerRoman"/>
      <w:lvlText w:val="%9."/>
      <w:lvlJc w:val="right"/>
      <w:pPr>
        <w:ind w:left="6840" w:hanging="180"/>
      </w:pPr>
    </w:lvl>
  </w:abstractNum>
  <w:abstractNum w:abstractNumId="2" w15:restartNumberingAfterBreak="0">
    <w:nsid w:val="2E0660C8"/>
    <w:multiLevelType w:val="hybridMultilevel"/>
    <w:tmpl w:val="3E38769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560DAFDA"/>
    <w:multiLevelType w:val="hybridMultilevel"/>
    <w:tmpl w:val="7BBC3BB2"/>
    <w:lvl w:ilvl="0" w:tplc="87DEC158">
      <w:start w:val="1"/>
      <w:numFmt w:val="decimal"/>
      <w:lvlText w:val="%1."/>
      <w:lvlJc w:val="left"/>
      <w:pPr>
        <w:ind w:left="720" w:hanging="360"/>
      </w:pPr>
    </w:lvl>
    <w:lvl w:ilvl="1" w:tplc="0016C7C4">
      <w:start w:val="1"/>
      <w:numFmt w:val="lowerLetter"/>
      <w:lvlText w:val="%2."/>
      <w:lvlJc w:val="left"/>
      <w:pPr>
        <w:ind w:left="1440" w:hanging="360"/>
      </w:pPr>
    </w:lvl>
    <w:lvl w:ilvl="2" w:tplc="4388248C">
      <w:start w:val="1"/>
      <w:numFmt w:val="lowerRoman"/>
      <w:lvlText w:val="%3."/>
      <w:lvlJc w:val="right"/>
      <w:pPr>
        <w:ind w:left="2160" w:hanging="180"/>
      </w:pPr>
    </w:lvl>
    <w:lvl w:ilvl="3" w:tplc="8E862D60">
      <w:start w:val="1"/>
      <w:numFmt w:val="decimal"/>
      <w:lvlText w:val="%4."/>
      <w:lvlJc w:val="left"/>
      <w:pPr>
        <w:ind w:left="2880" w:hanging="360"/>
      </w:pPr>
    </w:lvl>
    <w:lvl w:ilvl="4" w:tplc="08727C56">
      <w:start w:val="1"/>
      <w:numFmt w:val="lowerLetter"/>
      <w:lvlText w:val="%5."/>
      <w:lvlJc w:val="left"/>
      <w:pPr>
        <w:ind w:left="3600" w:hanging="360"/>
      </w:pPr>
    </w:lvl>
    <w:lvl w:ilvl="5" w:tplc="7C94B4C2">
      <w:start w:val="1"/>
      <w:numFmt w:val="lowerRoman"/>
      <w:lvlText w:val="%6."/>
      <w:lvlJc w:val="right"/>
      <w:pPr>
        <w:ind w:left="4320" w:hanging="180"/>
      </w:pPr>
    </w:lvl>
    <w:lvl w:ilvl="6" w:tplc="1DB03194">
      <w:start w:val="1"/>
      <w:numFmt w:val="decimal"/>
      <w:lvlText w:val="%7."/>
      <w:lvlJc w:val="left"/>
      <w:pPr>
        <w:ind w:left="5040" w:hanging="360"/>
      </w:pPr>
    </w:lvl>
    <w:lvl w:ilvl="7" w:tplc="72E2D1E2">
      <w:start w:val="1"/>
      <w:numFmt w:val="lowerLetter"/>
      <w:lvlText w:val="%8."/>
      <w:lvlJc w:val="left"/>
      <w:pPr>
        <w:ind w:left="5760" w:hanging="360"/>
      </w:pPr>
    </w:lvl>
    <w:lvl w:ilvl="8" w:tplc="700E2444">
      <w:start w:val="1"/>
      <w:numFmt w:val="lowerRoman"/>
      <w:lvlText w:val="%9."/>
      <w:lvlJc w:val="right"/>
      <w:pPr>
        <w:ind w:left="6480" w:hanging="180"/>
      </w:pPr>
    </w:lvl>
  </w:abstractNum>
  <w:abstractNum w:abstractNumId="4" w15:restartNumberingAfterBreak="0">
    <w:nsid w:val="682E1972"/>
    <w:multiLevelType w:val="hybridMultilevel"/>
    <w:tmpl w:val="63A29C3A"/>
    <w:lvl w:ilvl="0" w:tplc="F42CE648">
      <w:start w:val="1"/>
      <w:numFmt w:val="decimal"/>
      <w:lvlText w:val="%1."/>
      <w:lvlJc w:val="left"/>
      <w:pPr>
        <w:ind w:left="720" w:hanging="360"/>
      </w:pPr>
    </w:lvl>
    <w:lvl w:ilvl="1" w:tplc="17AA17C8">
      <w:start w:val="1"/>
      <w:numFmt w:val="bullet"/>
      <w:lvlText w:val="o"/>
      <w:lvlJc w:val="left"/>
      <w:pPr>
        <w:ind w:left="1440" w:hanging="360"/>
      </w:pPr>
      <w:rPr>
        <w:rFonts w:ascii="Courier New" w:hAnsi="Courier New" w:hint="default"/>
      </w:rPr>
    </w:lvl>
    <w:lvl w:ilvl="2" w:tplc="D7C2B50A">
      <w:start w:val="1"/>
      <w:numFmt w:val="bullet"/>
      <w:lvlText w:val=""/>
      <w:lvlJc w:val="left"/>
      <w:pPr>
        <w:ind w:left="2160" w:hanging="360"/>
      </w:pPr>
      <w:rPr>
        <w:rFonts w:ascii="Wingdings" w:hAnsi="Wingdings" w:hint="default"/>
      </w:rPr>
    </w:lvl>
    <w:lvl w:ilvl="3" w:tplc="C8AAD00E">
      <w:start w:val="1"/>
      <w:numFmt w:val="bullet"/>
      <w:lvlText w:val=""/>
      <w:lvlJc w:val="left"/>
      <w:pPr>
        <w:ind w:left="2880" w:hanging="360"/>
      </w:pPr>
      <w:rPr>
        <w:rFonts w:ascii="Symbol" w:hAnsi="Symbol" w:hint="default"/>
      </w:rPr>
    </w:lvl>
    <w:lvl w:ilvl="4" w:tplc="5D760ABE">
      <w:start w:val="1"/>
      <w:numFmt w:val="bullet"/>
      <w:lvlText w:val="o"/>
      <w:lvlJc w:val="left"/>
      <w:pPr>
        <w:ind w:left="3600" w:hanging="360"/>
      </w:pPr>
      <w:rPr>
        <w:rFonts w:ascii="Courier New" w:hAnsi="Courier New" w:hint="default"/>
      </w:rPr>
    </w:lvl>
    <w:lvl w:ilvl="5" w:tplc="6558443A">
      <w:start w:val="1"/>
      <w:numFmt w:val="bullet"/>
      <w:lvlText w:val=""/>
      <w:lvlJc w:val="left"/>
      <w:pPr>
        <w:ind w:left="4320" w:hanging="360"/>
      </w:pPr>
      <w:rPr>
        <w:rFonts w:ascii="Wingdings" w:hAnsi="Wingdings" w:hint="default"/>
      </w:rPr>
    </w:lvl>
    <w:lvl w:ilvl="6" w:tplc="BF50DCE2">
      <w:start w:val="1"/>
      <w:numFmt w:val="bullet"/>
      <w:lvlText w:val=""/>
      <w:lvlJc w:val="left"/>
      <w:pPr>
        <w:ind w:left="5040" w:hanging="360"/>
      </w:pPr>
      <w:rPr>
        <w:rFonts w:ascii="Symbol" w:hAnsi="Symbol" w:hint="default"/>
      </w:rPr>
    </w:lvl>
    <w:lvl w:ilvl="7" w:tplc="521A4084">
      <w:start w:val="1"/>
      <w:numFmt w:val="bullet"/>
      <w:lvlText w:val="o"/>
      <w:lvlJc w:val="left"/>
      <w:pPr>
        <w:ind w:left="5760" w:hanging="360"/>
      </w:pPr>
      <w:rPr>
        <w:rFonts w:ascii="Courier New" w:hAnsi="Courier New" w:hint="default"/>
      </w:rPr>
    </w:lvl>
    <w:lvl w:ilvl="8" w:tplc="9AB6AABE">
      <w:start w:val="1"/>
      <w:numFmt w:val="bullet"/>
      <w:lvlText w:val=""/>
      <w:lvlJc w:val="left"/>
      <w:pPr>
        <w:ind w:left="6480" w:hanging="360"/>
      </w:pPr>
      <w:rPr>
        <w:rFonts w:ascii="Wingdings" w:hAnsi="Wingdings" w:hint="default"/>
      </w:rPr>
    </w:lvl>
  </w:abstractNum>
  <w:num w:numId="1" w16cid:durableId="2137260056">
    <w:abstractNumId w:val="3"/>
  </w:num>
  <w:num w:numId="2" w16cid:durableId="607811601">
    <w:abstractNumId w:val="1"/>
  </w:num>
  <w:num w:numId="3" w16cid:durableId="245771974">
    <w:abstractNumId w:val="4"/>
  </w:num>
  <w:num w:numId="4" w16cid:durableId="2062636170">
    <w:abstractNumId w:val="0"/>
  </w:num>
  <w:num w:numId="5" w16cid:durableId="13037768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ouch, Nakisha T (dnb7rz)">
    <w15:presenceInfo w15:providerId="AD" w15:userId="S::dnb7rz@virginia.edu::e5532267-3206-46a8-b088-877b2fbf7d6a"/>
  </w15:person>
  <w15:person w15:author="Badalament-Tirrell, Jett (hwq8mr)">
    <w15:presenceInfo w15:providerId="AD" w15:userId="S::hwq8mr@virginia.edu::ea5c42f7-4ac3-41b9-a000-bb59348b9ccf"/>
  </w15:person>
  <w15:person w15:author="Gmurek, Shawn Robert Tyler (wsr7qr)">
    <w15:presenceInfo w15:providerId="AD" w15:userId="S::wsr7qr@virginia.edu::8db787dc-d5ec-4182-8fc0-cc92b936b016"/>
  </w15:person>
  <w15:person w15:author="Yoon, Heejeong (rpk3ve)">
    <w15:presenceInfo w15:providerId="AD" w15:userId="S::rpk3ve@virginia.edu::aefcb8e1-9d8d-49b2-afa7-ab01d2cbb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FC"/>
    <w:rsid w:val="00007872"/>
    <w:rsid w:val="0007130D"/>
    <w:rsid w:val="00095900"/>
    <w:rsid w:val="000A19B4"/>
    <w:rsid w:val="000B5D94"/>
    <w:rsid w:val="00113106"/>
    <w:rsid w:val="001162FE"/>
    <w:rsid w:val="00132F9F"/>
    <w:rsid w:val="001637EF"/>
    <w:rsid w:val="001C7CEB"/>
    <w:rsid w:val="001E3144"/>
    <w:rsid w:val="001F7FDE"/>
    <w:rsid w:val="002162D7"/>
    <w:rsid w:val="00220B83"/>
    <w:rsid w:val="002575BF"/>
    <w:rsid w:val="00257887"/>
    <w:rsid w:val="00261210"/>
    <w:rsid w:val="002706D2"/>
    <w:rsid w:val="00290D09"/>
    <w:rsid w:val="002E25C2"/>
    <w:rsid w:val="002F2D65"/>
    <w:rsid w:val="00300394"/>
    <w:rsid w:val="00310B3F"/>
    <w:rsid w:val="0033089D"/>
    <w:rsid w:val="003414D7"/>
    <w:rsid w:val="003521E5"/>
    <w:rsid w:val="00364BBF"/>
    <w:rsid w:val="003805F1"/>
    <w:rsid w:val="00382688"/>
    <w:rsid w:val="00396396"/>
    <w:rsid w:val="003C25A7"/>
    <w:rsid w:val="003D6D90"/>
    <w:rsid w:val="003E00C5"/>
    <w:rsid w:val="004C05BC"/>
    <w:rsid w:val="004C6D05"/>
    <w:rsid w:val="004E2875"/>
    <w:rsid w:val="004E7C90"/>
    <w:rsid w:val="004F278C"/>
    <w:rsid w:val="00501C7A"/>
    <w:rsid w:val="00507F91"/>
    <w:rsid w:val="0056246D"/>
    <w:rsid w:val="00565EAB"/>
    <w:rsid w:val="00571A02"/>
    <w:rsid w:val="00574E47"/>
    <w:rsid w:val="00574F58"/>
    <w:rsid w:val="00577909"/>
    <w:rsid w:val="00594F9A"/>
    <w:rsid w:val="005B780B"/>
    <w:rsid w:val="005B78AE"/>
    <w:rsid w:val="005D11AF"/>
    <w:rsid w:val="005D1528"/>
    <w:rsid w:val="005D3B1E"/>
    <w:rsid w:val="005E426E"/>
    <w:rsid w:val="005E6918"/>
    <w:rsid w:val="0060570A"/>
    <w:rsid w:val="0061203D"/>
    <w:rsid w:val="00630006"/>
    <w:rsid w:val="006308E9"/>
    <w:rsid w:val="00670C1C"/>
    <w:rsid w:val="006820DD"/>
    <w:rsid w:val="00684FDF"/>
    <w:rsid w:val="006946ED"/>
    <w:rsid w:val="006C1FB0"/>
    <w:rsid w:val="006D21B6"/>
    <w:rsid w:val="006D3864"/>
    <w:rsid w:val="006E0774"/>
    <w:rsid w:val="007050D5"/>
    <w:rsid w:val="00706D2F"/>
    <w:rsid w:val="00716D9F"/>
    <w:rsid w:val="00717787"/>
    <w:rsid w:val="00722BED"/>
    <w:rsid w:val="007317E0"/>
    <w:rsid w:val="00754936"/>
    <w:rsid w:val="00763886"/>
    <w:rsid w:val="00771B5A"/>
    <w:rsid w:val="007818B3"/>
    <w:rsid w:val="0078734C"/>
    <w:rsid w:val="0079167B"/>
    <w:rsid w:val="007A1D05"/>
    <w:rsid w:val="007D17CB"/>
    <w:rsid w:val="007D396F"/>
    <w:rsid w:val="007D588F"/>
    <w:rsid w:val="007D7359"/>
    <w:rsid w:val="007E1CB6"/>
    <w:rsid w:val="007E362C"/>
    <w:rsid w:val="007F2AE4"/>
    <w:rsid w:val="008035A9"/>
    <w:rsid w:val="00816644"/>
    <w:rsid w:val="0085193B"/>
    <w:rsid w:val="00861687"/>
    <w:rsid w:val="0087741E"/>
    <w:rsid w:val="00890975"/>
    <w:rsid w:val="008C6AAC"/>
    <w:rsid w:val="008D6CFC"/>
    <w:rsid w:val="008F34AF"/>
    <w:rsid w:val="00906EB8"/>
    <w:rsid w:val="0090728B"/>
    <w:rsid w:val="00922C08"/>
    <w:rsid w:val="0093387F"/>
    <w:rsid w:val="009424D6"/>
    <w:rsid w:val="00944990"/>
    <w:rsid w:val="0094627B"/>
    <w:rsid w:val="009508B1"/>
    <w:rsid w:val="009669D8"/>
    <w:rsid w:val="00982F0A"/>
    <w:rsid w:val="009B5637"/>
    <w:rsid w:val="009C386C"/>
    <w:rsid w:val="009E3CF9"/>
    <w:rsid w:val="00A2550D"/>
    <w:rsid w:val="00A2586A"/>
    <w:rsid w:val="00A60916"/>
    <w:rsid w:val="00AB1E84"/>
    <w:rsid w:val="00AC2743"/>
    <w:rsid w:val="00AE3B00"/>
    <w:rsid w:val="00B0533F"/>
    <w:rsid w:val="00B27507"/>
    <w:rsid w:val="00B433F7"/>
    <w:rsid w:val="00B44FFC"/>
    <w:rsid w:val="00B45090"/>
    <w:rsid w:val="00B47804"/>
    <w:rsid w:val="00B627DF"/>
    <w:rsid w:val="00B74068"/>
    <w:rsid w:val="00B95E66"/>
    <w:rsid w:val="00BA3841"/>
    <w:rsid w:val="00BB2B55"/>
    <w:rsid w:val="00BD3450"/>
    <w:rsid w:val="00BD3D5A"/>
    <w:rsid w:val="00BF1734"/>
    <w:rsid w:val="00C107C9"/>
    <w:rsid w:val="00C144C1"/>
    <w:rsid w:val="00C26B0F"/>
    <w:rsid w:val="00C30A08"/>
    <w:rsid w:val="00C473CC"/>
    <w:rsid w:val="00C947BC"/>
    <w:rsid w:val="00CC2679"/>
    <w:rsid w:val="00D003B2"/>
    <w:rsid w:val="00D13893"/>
    <w:rsid w:val="00D14CEE"/>
    <w:rsid w:val="00D244A0"/>
    <w:rsid w:val="00D36580"/>
    <w:rsid w:val="00D42D72"/>
    <w:rsid w:val="00D65DC0"/>
    <w:rsid w:val="00D75E9D"/>
    <w:rsid w:val="00DD35C3"/>
    <w:rsid w:val="00E10D15"/>
    <w:rsid w:val="00E22811"/>
    <w:rsid w:val="00E26A3B"/>
    <w:rsid w:val="00E333CC"/>
    <w:rsid w:val="00E6091D"/>
    <w:rsid w:val="00E663C5"/>
    <w:rsid w:val="00EA1492"/>
    <w:rsid w:val="00ED019E"/>
    <w:rsid w:val="00ED4F5A"/>
    <w:rsid w:val="00EF5C32"/>
    <w:rsid w:val="00F01641"/>
    <w:rsid w:val="00F233E3"/>
    <w:rsid w:val="00F42279"/>
    <w:rsid w:val="00F47A98"/>
    <w:rsid w:val="00F54E27"/>
    <w:rsid w:val="00F62F29"/>
    <w:rsid w:val="00FA1487"/>
    <w:rsid w:val="00FE1527"/>
    <w:rsid w:val="00FE59B3"/>
    <w:rsid w:val="00FF2EAD"/>
    <w:rsid w:val="00FF4726"/>
    <w:rsid w:val="00FF7759"/>
    <w:rsid w:val="01098AA9"/>
    <w:rsid w:val="0131AF70"/>
    <w:rsid w:val="01885BA3"/>
    <w:rsid w:val="01B55F48"/>
    <w:rsid w:val="023A7F89"/>
    <w:rsid w:val="0270DFB5"/>
    <w:rsid w:val="02B86F6C"/>
    <w:rsid w:val="02EF98EA"/>
    <w:rsid w:val="035B74E1"/>
    <w:rsid w:val="03B6C78B"/>
    <w:rsid w:val="03BD29BE"/>
    <w:rsid w:val="0404997D"/>
    <w:rsid w:val="046336B0"/>
    <w:rsid w:val="04D93A23"/>
    <w:rsid w:val="04E59733"/>
    <w:rsid w:val="04F49231"/>
    <w:rsid w:val="0514286C"/>
    <w:rsid w:val="05547AF1"/>
    <w:rsid w:val="05943F37"/>
    <w:rsid w:val="06ADFB14"/>
    <w:rsid w:val="079E3418"/>
    <w:rsid w:val="07C76F6B"/>
    <w:rsid w:val="07D56476"/>
    <w:rsid w:val="07DCEADB"/>
    <w:rsid w:val="085F3943"/>
    <w:rsid w:val="0874EBAD"/>
    <w:rsid w:val="090FAEFD"/>
    <w:rsid w:val="09367600"/>
    <w:rsid w:val="09B56A49"/>
    <w:rsid w:val="0A1F0285"/>
    <w:rsid w:val="0A2E1C80"/>
    <w:rsid w:val="0A70672E"/>
    <w:rsid w:val="0A8078C0"/>
    <w:rsid w:val="0AD7F47E"/>
    <w:rsid w:val="0B265269"/>
    <w:rsid w:val="0C4D1941"/>
    <w:rsid w:val="0CA65C67"/>
    <w:rsid w:val="0CDA206D"/>
    <w:rsid w:val="0D1D2FD9"/>
    <w:rsid w:val="0D1DE966"/>
    <w:rsid w:val="0DDD0690"/>
    <w:rsid w:val="0DE31B69"/>
    <w:rsid w:val="0EDD88DA"/>
    <w:rsid w:val="0EE1B635"/>
    <w:rsid w:val="0F5692D7"/>
    <w:rsid w:val="0F8243B4"/>
    <w:rsid w:val="0FA5EF4A"/>
    <w:rsid w:val="0FEC2F2B"/>
    <w:rsid w:val="104FD828"/>
    <w:rsid w:val="1174D1FD"/>
    <w:rsid w:val="1196F82D"/>
    <w:rsid w:val="1249DFAD"/>
    <w:rsid w:val="1259DDEF"/>
    <w:rsid w:val="12718DC8"/>
    <w:rsid w:val="1276E328"/>
    <w:rsid w:val="12B61DA3"/>
    <w:rsid w:val="12E351D8"/>
    <w:rsid w:val="132B0C2E"/>
    <w:rsid w:val="134BE0E8"/>
    <w:rsid w:val="135233C7"/>
    <w:rsid w:val="135E66E7"/>
    <w:rsid w:val="139228F9"/>
    <w:rsid w:val="13C469D7"/>
    <w:rsid w:val="14308E0A"/>
    <w:rsid w:val="147ECD6C"/>
    <w:rsid w:val="150476AF"/>
    <w:rsid w:val="150CEE3D"/>
    <w:rsid w:val="1519EBD8"/>
    <w:rsid w:val="15D17D86"/>
    <w:rsid w:val="15EF2B1D"/>
    <w:rsid w:val="1618B1F1"/>
    <w:rsid w:val="16DC65E5"/>
    <w:rsid w:val="170AE3B9"/>
    <w:rsid w:val="1766CD84"/>
    <w:rsid w:val="177C7485"/>
    <w:rsid w:val="178CA24C"/>
    <w:rsid w:val="17AD7285"/>
    <w:rsid w:val="17CF0CF3"/>
    <w:rsid w:val="182E6224"/>
    <w:rsid w:val="183FD960"/>
    <w:rsid w:val="18A2A6C2"/>
    <w:rsid w:val="18A8797E"/>
    <w:rsid w:val="18ED6EA5"/>
    <w:rsid w:val="1906EA44"/>
    <w:rsid w:val="193FA839"/>
    <w:rsid w:val="1960D742"/>
    <w:rsid w:val="1977C8BB"/>
    <w:rsid w:val="19C27702"/>
    <w:rsid w:val="1A38EE3A"/>
    <w:rsid w:val="1A3F6A9F"/>
    <w:rsid w:val="1A538B16"/>
    <w:rsid w:val="1A5D3D31"/>
    <w:rsid w:val="1A63E824"/>
    <w:rsid w:val="1A860826"/>
    <w:rsid w:val="1B37CA25"/>
    <w:rsid w:val="1B5F4FE3"/>
    <w:rsid w:val="1BB3172F"/>
    <w:rsid w:val="1BB94FA8"/>
    <w:rsid w:val="1BBBC4DB"/>
    <w:rsid w:val="1BECDE86"/>
    <w:rsid w:val="1BF652F1"/>
    <w:rsid w:val="1C259FAC"/>
    <w:rsid w:val="1D0C9F21"/>
    <w:rsid w:val="1D6E2517"/>
    <w:rsid w:val="1E808C54"/>
    <w:rsid w:val="1E87EBBD"/>
    <w:rsid w:val="1EA25E71"/>
    <w:rsid w:val="1EFAA212"/>
    <w:rsid w:val="1FC5F0AF"/>
    <w:rsid w:val="1FD4DABD"/>
    <w:rsid w:val="1FD750FE"/>
    <w:rsid w:val="1FFB8A64"/>
    <w:rsid w:val="20684565"/>
    <w:rsid w:val="20C57790"/>
    <w:rsid w:val="210AC759"/>
    <w:rsid w:val="21371F0D"/>
    <w:rsid w:val="21375EF9"/>
    <w:rsid w:val="214FB379"/>
    <w:rsid w:val="2229957C"/>
    <w:rsid w:val="22A7DE91"/>
    <w:rsid w:val="22D90A5A"/>
    <w:rsid w:val="232B69E7"/>
    <w:rsid w:val="234184B8"/>
    <w:rsid w:val="23D8BCB9"/>
    <w:rsid w:val="23EED7C2"/>
    <w:rsid w:val="24D05234"/>
    <w:rsid w:val="24D6A4ED"/>
    <w:rsid w:val="25C12A49"/>
    <w:rsid w:val="264C14F4"/>
    <w:rsid w:val="265885A6"/>
    <w:rsid w:val="26AD9C6D"/>
    <w:rsid w:val="271FC07C"/>
    <w:rsid w:val="27AABAAE"/>
    <w:rsid w:val="2801FF9A"/>
    <w:rsid w:val="2830A14A"/>
    <w:rsid w:val="29927A4B"/>
    <w:rsid w:val="29986C6E"/>
    <w:rsid w:val="29C46B78"/>
    <w:rsid w:val="29FB1E95"/>
    <w:rsid w:val="2AB1C680"/>
    <w:rsid w:val="2AD90FC7"/>
    <w:rsid w:val="2B8FD342"/>
    <w:rsid w:val="2C5EDA1D"/>
    <w:rsid w:val="2C78706C"/>
    <w:rsid w:val="2CA1837D"/>
    <w:rsid w:val="2CEA44FF"/>
    <w:rsid w:val="2D87AA88"/>
    <w:rsid w:val="2DD4D8AB"/>
    <w:rsid w:val="2E962652"/>
    <w:rsid w:val="2EF5ED44"/>
    <w:rsid w:val="2EFF259F"/>
    <w:rsid w:val="2F0587B7"/>
    <w:rsid w:val="2F0E1BCB"/>
    <w:rsid w:val="2F42B269"/>
    <w:rsid w:val="3011560A"/>
    <w:rsid w:val="3025A594"/>
    <w:rsid w:val="30E2264D"/>
    <w:rsid w:val="313AED02"/>
    <w:rsid w:val="316D27F6"/>
    <w:rsid w:val="319EBD2B"/>
    <w:rsid w:val="31B62944"/>
    <w:rsid w:val="327B6A5B"/>
    <w:rsid w:val="32C65A9A"/>
    <w:rsid w:val="3361D980"/>
    <w:rsid w:val="336EF1D3"/>
    <w:rsid w:val="33BD588B"/>
    <w:rsid w:val="33E803C6"/>
    <w:rsid w:val="345F2632"/>
    <w:rsid w:val="347A29DD"/>
    <w:rsid w:val="34B0301D"/>
    <w:rsid w:val="34BECFDC"/>
    <w:rsid w:val="34C23D15"/>
    <w:rsid w:val="34C7DE85"/>
    <w:rsid w:val="3573C1F2"/>
    <w:rsid w:val="3583FDA3"/>
    <w:rsid w:val="35A64373"/>
    <w:rsid w:val="3618C4B9"/>
    <w:rsid w:val="365C7906"/>
    <w:rsid w:val="36622A86"/>
    <w:rsid w:val="36D0135E"/>
    <w:rsid w:val="36D07775"/>
    <w:rsid w:val="3788A80A"/>
    <w:rsid w:val="382A92D2"/>
    <w:rsid w:val="388A99DD"/>
    <w:rsid w:val="38BD951C"/>
    <w:rsid w:val="38CEE726"/>
    <w:rsid w:val="38E86A37"/>
    <w:rsid w:val="3915BEF8"/>
    <w:rsid w:val="39D76362"/>
    <w:rsid w:val="39F15C4F"/>
    <w:rsid w:val="39F7504C"/>
    <w:rsid w:val="3A43D96F"/>
    <w:rsid w:val="3A5E5744"/>
    <w:rsid w:val="3A6CDADA"/>
    <w:rsid w:val="3AD4EC8F"/>
    <w:rsid w:val="3AF5515E"/>
    <w:rsid w:val="3B8C2382"/>
    <w:rsid w:val="3C097E75"/>
    <w:rsid w:val="3C1CE95B"/>
    <w:rsid w:val="3C61AABC"/>
    <w:rsid w:val="3CBD0F21"/>
    <w:rsid w:val="3D170393"/>
    <w:rsid w:val="3D5DD7CB"/>
    <w:rsid w:val="3D7D2C73"/>
    <w:rsid w:val="3DF4E8B6"/>
    <w:rsid w:val="3E729159"/>
    <w:rsid w:val="3EE7BF78"/>
    <w:rsid w:val="3F2592DE"/>
    <w:rsid w:val="3F2F4D07"/>
    <w:rsid w:val="3F4F5C96"/>
    <w:rsid w:val="3F6E11A8"/>
    <w:rsid w:val="3FB04735"/>
    <w:rsid w:val="407BD395"/>
    <w:rsid w:val="4092E7AF"/>
    <w:rsid w:val="4181DE6E"/>
    <w:rsid w:val="41840CD8"/>
    <w:rsid w:val="41996DE6"/>
    <w:rsid w:val="41A13BF1"/>
    <w:rsid w:val="41A27F57"/>
    <w:rsid w:val="41AA2A8D"/>
    <w:rsid w:val="41BC839D"/>
    <w:rsid w:val="42295C6D"/>
    <w:rsid w:val="424380F5"/>
    <w:rsid w:val="42971B56"/>
    <w:rsid w:val="42C2F245"/>
    <w:rsid w:val="437E7C59"/>
    <w:rsid w:val="43BED716"/>
    <w:rsid w:val="440CBFEB"/>
    <w:rsid w:val="4426D01F"/>
    <w:rsid w:val="445398F8"/>
    <w:rsid w:val="445D9989"/>
    <w:rsid w:val="449924EC"/>
    <w:rsid w:val="44AFAF8E"/>
    <w:rsid w:val="45045F6D"/>
    <w:rsid w:val="458D1F13"/>
    <w:rsid w:val="45F7F06B"/>
    <w:rsid w:val="45FAE001"/>
    <w:rsid w:val="46741016"/>
    <w:rsid w:val="46748A12"/>
    <w:rsid w:val="46E729E1"/>
    <w:rsid w:val="4719C1C0"/>
    <w:rsid w:val="478D3F0B"/>
    <w:rsid w:val="4946856F"/>
    <w:rsid w:val="498BE5A8"/>
    <w:rsid w:val="499C183F"/>
    <w:rsid w:val="4A20B71F"/>
    <w:rsid w:val="4A2C449D"/>
    <w:rsid w:val="4A38AB02"/>
    <w:rsid w:val="4A7AC385"/>
    <w:rsid w:val="4AEC57A0"/>
    <w:rsid w:val="4B60FAB7"/>
    <w:rsid w:val="4C690B26"/>
    <w:rsid w:val="4C778024"/>
    <w:rsid w:val="4C9FCB70"/>
    <w:rsid w:val="4D778BA3"/>
    <w:rsid w:val="4E3DE7D0"/>
    <w:rsid w:val="4E5ACAD7"/>
    <w:rsid w:val="4EC9E06B"/>
    <w:rsid w:val="4EE8A0B9"/>
    <w:rsid w:val="4F3222CF"/>
    <w:rsid w:val="4F6F7E89"/>
    <w:rsid w:val="4F6FCCDF"/>
    <w:rsid w:val="50892145"/>
    <w:rsid w:val="50B71FDB"/>
    <w:rsid w:val="50DEAD44"/>
    <w:rsid w:val="50EF317E"/>
    <w:rsid w:val="51124174"/>
    <w:rsid w:val="51288152"/>
    <w:rsid w:val="5183DE5A"/>
    <w:rsid w:val="5269A66D"/>
    <w:rsid w:val="5298FAD7"/>
    <w:rsid w:val="52DA906D"/>
    <w:rsid w:val="53075925"/>
    <w:rsid w:val="530DE36D"/>
    <w:rsid w:val="5316E19A"/>
    <w:rsid w:val="53B408EC"/>
    <w:rsid w:val="53E113A4"/>
    <w:rsid w:val="546125C2"/>
    <w:rsid w:val="5499199C"/>
    <w:rsid w:val="55CFE05B"/>
    <w:rsid w:val="564483C9"/>
    <w:rsid w:val="5666CE56"/>
    <w:rsid w:val="5676CFA2"/>
    <w:rsid w:val="56AC54E9"/>
    <w:rsid w:val="56F96CBC"/>
    <w:rsid w:val="570D03FF"/>
    <w:rsid w:val="5796C605"/>
    <w:rsid w:val="584FD3FC"/>
    <w:rsid w:val="58E1D128"/>
    <w:rsid w:val="59140DCB"/>
    <w:rsid w:val="5947EE05"/>
    <w:rsid w:val="5962B2A2"/>
    <w:rsid w:val="59B594D2"/>
    <w:rsid w:val="5A0C80BF"/>
    <w:rsid w:val="5A35BFD8"/>
    <w:rsid w:val="5A62E359"/>
    <w:rsid w:val="5A69FD86"/>
    <w:rsid w:val="5B8A2D54"/>
    <w:rsid w:val="5C6ED9DF"/>
    <w:rsid w:val="5D27D22F"/>
    <w:rsid w:val="5D3FD6A9"/>
    <w:rsid w:val="5D78DCDF"/>
    <w:rsid w:val="5DD6F0F9"/>
    <w:rsid w:val="5EEED340"/>
    <w:rsid w:val="5EFA4BF9"/>
    <w:rsid w:val="5FED6D35"/>
    <w:rsid w:val="603007E4"/>
    <w:rsid w:val="6047DBF6"/>
    <w:rsid w:val="614F6125"/>
    <w:rsid w:val="618B6EBF"/>
    <w:rsid w:val="61F91C93"/>
    <w:rsid w:val="624453B4"/>
    <w:rsid w:val="62C11B47"/>
    <w:rsid w:val="62FB0453"/>
    <w:rsid w:val="635790C2"/>
    <w:rsid w:val="6385CBFA"/>
    <w:rsid w:val="63D28CEA"/>
    <w:rsid w:val="6434E519"/>
    <w:rsid w:val="647AC5E4"/>
    <w:rsid w:val="64CA630B"/>
    <w:rsid w:val="657D2F8D"/>
    <w:rsid w:val="65C46204"/>
    <w:rsid w:val="6668BDD2"/>
    <w:rsid w:val="66C8DE69"/>
    <w:rsid w:val="67069B3A"/>
    <w:rsid w:val="6724ED67"/>
    <w:rsid w:val="67953923"/>
    <w:rsid w:val="67BE25E7"/>
    <w:rsid w:val="67D9B516"/>
    <w:rsid w:val="684AA8D6"/>
    <w:rsid w:val="68B0D05C"/>
    <w:rsid w:val="68D87C62"/>
    <w:rsid w:val="694F6C91"/>
    <w:rsid w:val="69B1C16C"/>
    <w:rsid w:val="69D2641A"/>
    <w:rsid w:val="6A2B814A"/>
    <w:rsid w:val="6A616CD1"/>
    <w:rsid w:val="6B3CA856"/>
    <w:rsid w:val="6B694567"/>
    <w:rsid w:val="6BAD9CBF"/>
    <w:rsid w:val="6BD353FC"/>
    <w:rsid w:val="6BF00913"/>
    <w:rsid w:val="6BFAAD21"/>
    <w:rsid w:val="6C6CF2AF"/>
    <w:rsid w:val="6CD0A739"/>
    <w:rsid w:val="6CE6B772"/>
    <w:rsid w:val="6D2B46B8"/>
    <w:rsid w:val="6D763992"/>
    <w:rsid w:val="6DB10B37"/>
    <w:rsid w:val="6EB0A5C4"/>
    <w:rsid w:val="6ECE02D5"/>
    <w:rsid w:val="6EDF9AD9"/>
    <w:rsid w:val="6FDB3B48"/>
    <w:rsid w:val="703F7480"/>
    <w:rsid w:val="7091F335"/>
    <w:rsid w:val="70EA8AED"/>
    <w:rsid w:val="70F3C691"/>
    <w:rsid w:val="70F7FB83"/>
    <w:rsid w:val="71346F6F"/>
    <w:rsid w:val="714A31A4"/>
    <w:rsid w:val="720FB964"/>
    <w:rsid w:val="729DCCC6"/>
    <w:rsid w:val="72A71F22"/>
    <w:rsid w:val="72E0AD2C"/>
    <w:rsid w:val="730B502C"/>
    <w:rsid w:val="73652F94"/>
    <w:rsid w:val="737BE2EB"/>
    <w:rsid w:val="739F4EF0"/>
    <w:rsid w:val="7406769B"/>
    <w:rsid w:val="7428C1AC"/>
    <w:rsid w:val="7459EC41"/>
    <w:rsid w:val="74E63E8D"/>
    <w:rsid w:val="75CF07B8"/>
    <w:rsid w:val="75E2F4CE"/>
    <w:rsid w:val="7671B39A"/>
    <w:rsid w:val="76C788E0"/>
    <w:rsid w:val="76EAA9A7"/>
    <w:rsid w:val="76F6AD70"/>
    <w:rsid w:val="76F83A93"/>
    <w:rsid w:val="76F977CE"/>
    <w:rsid w:val="77125C8C"/>
    <w:rsid w:val="7769D1C3"/>
    <w:rsid w:val="77A32B14"/>
    <w:rsid w:val="786E5A30"/>
    <w:rsid w:val="789C6511"/>
    <w:rsid w:val="790A82E5"/>
    <w:rsid w:val="79421BB6"/>
    <w:rsid w:val="79CD696B"/>
    <w:rsid w:val="79DC8437"/>
    <w:rsid w:val="7A5C0A05"/>
    <w:rsid w:val="7AB18AD7"/>
    <w:rsid w:val="7ADC1686"/>
    <w:rsid w:val="7AF71A14"/>
    <w:rsid w:val="7B0131AC"/>
    <w:rsid w:val="7B50B60E"/>
    <w:rsid w:val="7B57B0A6"/>
    <w:rsid w:val="7B6ED60C"/>
    <w:rsid w:val="7BFC5D20"/>
    <w:rsid w:val="7C081B8B"/>
    <w:rsid w:val="7C0B1E82"/>
    <w:rsid w:val="7C3AA1F9"/>
    <w:rsid w:val="7C942FF4"/>
    <w:rsid w:val="7CF7B999"/>
    <w:rsid w:val="7D216D3B"/>
    <w:rsid w:val="7D4D825F"/>
    <w:rsid w:val="7D7099F6"/>
    <w:rsid w:val="7D79E348"/>
    <w:rsid w:val="7DEC49AB"/>
    <w:rsid w:val="7EAE2466"/>
    <w:rsid w:val="7F0A1263"/>
    <w:rsid w:val="7F275D5D"/>
    <w:rsid w:val="7F56F143"/>
    <w:rsid w:val="7F805A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7650"/>
  <w15:chartTrackingRefBased/>
  <w15:docId w15:val="{8F397743-99D3-4937-8FDE-583C7341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FFC"/>
    <w:rPr>
      <w:rFonts w:eastAsiaTheme="majorEastAsia" w:cstheme="majorBidi"/>
      <w:color w:val="272727" w:themeColor="text1" w:themeTint="D8"/>
    </w:rPr>
  </w:style>
  <w:style w:type="paragraph" w:styleId="Title">
    <w:name w:val="Title"/>
    <w:basedOn w:val="Normal"/>
    <w:next w:val="Normal"/>
    <w:link w:val="TitleChar"/>
    <w:uiPriority w:val="10"/>
    <w:qFormat/>
    <w:rsid w:val="00B44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FFC"/>
    <w:pPr>
      <w:spacing w:before="160"/>
      <w:jc w:val="center"/>
    </w:pPr>
    <w:rPr>
      <w:i/>
      <w:iCs/>
      <w:color w:val="404040" w:themeColor="text1" w:themeTint="BF"/>
    </w:rPr>
  </w:style>
  <w:style w:type="character" w:customStyle="1" w:styleId="QuoteChar">
    <w:name w:val="Quote Char"/>
    <w:basedOn w:val="DefaultParagraphFont"/>
    <w:link w:val="Quote"/>
    <w:uiPriority w:val="29"/>
    <w:rsid w:val="00B44FFC"/>
    <w:rPr>
      <w:i/>
      <w:iCs/>
      <w:color w:val="404040" w:themeColor="text1" w:themeTint="BF"/>
    </w:rPr>
  </w:style>
  <w:style w:type="paragraph" w:styleId="ListParagraph">
    <w:name w:val="List Paragraph"/>
    <w:basedOn w:val="Normal"/>
    <w:uiPriority w:val="34"/>
    <w:qFormat/>
    <w:rsid w:val="00B44FFC"/>
    <w:pPr>
      <w:ind w:left="720"/>
      <w:contextualSpacing/>
    </w:pPr>
  </w:style>
  <w:style w:type="character" w:styleId="IntenseEmphasis">
    <w:name w:val="Intense Emphasis"/>
    <w:basedOn w:val="DefaultParagraphFont"/>
    <w:uiPriority w:val="21"/>
    <w:qFormat/>
    <w:rsid w:val="00B44FFC"/>
    <w:rPr>
      <w:i/>
      <w:iCs/>
      <w:color w:val="0F4761" w:themeColor="accent1" w:themeShade="BF"/>
    </w:rPr>
  </w:style>
  <w:style w:type="paragraph" w:styleId="IntenseQuote">
    <w:name w:val="Intense Quote"/>
    <w:basedOn w:val="Normal"/>
    <w:next w:val="Normal"/>
    <w:link w:val="IntenseQuoteChar"/>
    <w:uiPriority w:val="30"/>
    <w:qFormat/>
    <w:rsid w:val="00B44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FFC"/>
    <w:rPr>
      <w:i/>
      <w:iCs/>
      <w:color w:val="0F4761" w:themeColor="accent1" w:themeShade="BF"/>
    </w:rPr>
  </w:style>
  <w:style w:type="character" w:styleId="IntenseReference">
    <w:name w:val="Intense Reference"/>
    <w:basedOn w:val="DefaultParagraphFont"/>
    <w:uiPriority w:val="32"/>
    <w:qFormat/>
    <w:rsid w:val="00B44FFC"/>
    <w:rPr>
      <w:b/>
      <w:bCs/>
      <w:smallCaps/>
      <w:color w:val="0F4761" w:themeColor="accent1" w:themeShade="BF"/>
      <w:spacing w:val="5"/>
    </w:rPr>
  </w:style>
  <w:style w:type="character" w:styleId="CommentReference">
    <w:name w:val="annotation reference"/>
    <w:basedOn w:val="DefaultParagraphFont"/>
    <w:uiPriority w:val="99"/>
    <w:semiHidden/>
    <w:unhideWhenUsed/>
    <w:rsid w:val="00BF1734"/>
    <w:rPr>
      <w:sz w:val="16"/>
      <w:szCs w:val="16"/>
    </w:rPr>
  </w:style>
  <w:style w:type="paragraph" w:styleId="CommentText">
    <w:name w:val="annotation text"/>
    <w:basedOn w:val="Normal"/>
    <w:link w:val="CommentTextChar"/>
    <w:uiPriority w:val="99"/>
    <w:unhideWhenUsed/>
    <w:rsid w:val="00BF1734"/>
    <w:pPr>
      <w:spacing w:line="240" w:lineRule="auto"/>
    </w:pPr>
    <w:rPr>
      <w:sz w:val="20"/>
      <w:szCs w:val="20"/>
    </w:rPr>
  </w:style>
  <w:style w:type="character" w:customStyle="1" w:styleId="CommentTextChar">
    <w:name w:val="Comment Text Char"/>
    <w:basedOn w:val="DefaultParagraphFont"/>
    <w:link w:val="CommentText"/>
    <w:uiPriority w:val="99"/>
    <w:rsid w:val="00BF1734"/>
    <w:rPr>
      <w:sz w:val="20"/>
      <w:szCs w:val="20"/>
    </w:rPr>
  </w:style>
  <w:style w:type="paragraph" w:styleId="CommentSubject">
    <w:name w:val="annotation subject"/>
    <w:basedOn w:val="CommentText"/>
    <w:next w:val="CommentText"/>
    <w:link w:val="CommentSubjectChar"/>
    <w:uiPriority w:val="99"/>
    <w:semiHidden/>
    <w:unhideWhenUsed/>
    <w:rsid w:val="00BF1734"/>
    <w:rPr>
      <w:b/>
      <w:bCs/>
    </w:rPr>
  </w:style>
  <w:style w:type="character" w:customStyle="1" w:styleId="CommentSubjectChar">
    <w:name w:val="Comment Subject Char"/>
    <w:basedOn w:val="CommentTextChar"/>
    <w:link w:val="CommentSubject"/>
    <w:uiPriority w:val="99"/>
    <w:semiHidden/>
    <w:rsid w:val="00BF17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374">
      <w:bodyDiv w:val="1"/>
      <w:marLeft w:val="0"/>
      <w:marRight w:val="0"/>
      <w:marTop w:val="0"/>
      <w:marBottom w:val="0"/>
      <w:divBdr>
        <w:top w:val="none" w:sz="0" w:space="0" w:color="auto"/>
        <w:left w:val="none" w:sz="0" w:space="0" w:color="auto"/>
        <w:bottom w:val="none" w:sz="0" w:space="0" w:color="auto"/>
        <w:right w:val="none" w:sz="0" w:space="0" w:color="auto"/>
      </w:divBdr>
    </w:div>
    <w:div w:id="14234743">
      <w:bodyDiv w:val="1"/>
      <w:marLeft w:val="0"/>
      <w:marRight w:val="0"/>
      <w:marTop w:val="0"/>
      <w:marBottom w:val="0"/>
      <w:divBdr>
        <w:top w:val="none" w:sz="0" w:space="0" w:color="auto"/>
        <w:left w:val="none" w:sz="0" w:space="0" w:color="auto"/>
        <w:bottom w:val="none" w:sz="0" w:space="0" w:color="auto"/>
        <w:right w:val="none" w:sz="0" w:space="0" w:color="auto"/>
      </w:divBdr>
    </w:div>
    <w:div w:id="63309045">
      <w:bodyDiv w:val="1"/>
      <w:marLeft w:val="0"/>
      <w:marRight w:val="0"/>
      <w:marTop w:val="0"/>
      <w:marBottom w:val="0"/>
      <w:divBdr>
        <w:top w:val="none" w:sz="0" w:space="0" w:color="auto"/>
        <w:left w:val="none" w:sz="0" w:space="0" w:color="auto"/>
        <w:bottom w:val="none" w:sz="0" w:space="0" w:color="auto"/>
        <w:right w:val="none" w:sz="0" w:space="0" w:color="auto"/>
      </w:divBdr>
    </w:div>
    <w:div w:id="111753253">
      <w:bodyDiv w:val="1"/>
      <w:marLeft w:val="0"/>
      <w:marRight w:val="0"/>
      <w:marTop w:val="0"/>
      <w:marBottom w:val="0"/>
      <w:divBdr>
        <w:top w:val="none" w:sz="0" w:space="0" w:color="auto"/>
        <w:left w:val="none" w:sz="0" w:space="0" w:color="auto"/>
        <w:bottom w:val="none" w:sz="0" w:space="0" w:color="auto"/>
        <w:right w:val="none" w:sz="0" w:space="0" w:color="auto"/>
      </w:divBdr>
    </w:div>
    <w:div w:id="171533487">
      <w:bodyDiv w:val="1"/>
      <w:marLeft w:val="0"/>
      <w:marRight w:val="0"/>
      <w:marTop w:val="0"/>
      <w:marBottom w:val="0"/>
      <w:divBdr>
        <w:top w:val="none" w:sz="0" w:space="0" w:color="auto"/>
        <w:left w:val="none" w:sz="0" w:space="0" w:color="auto"/>
        <w:bottom w:val="none" w:sz="0" w:space="0" w:color="auto"/>
        <w:right w:val="none" w:sz="0" w:space="0" w:color="auto"/>
      </w:divBdr>
    </w:div>
    <w:div w:id="275870138">
      <w:bodyDiv w:val="1"/>
      <w:marLeft w:val="0"/>
      <w:marRight w:val="0"/>
      <w:marTop w:val="0"/>
      <w:marBottom w:val="0"/>
      <w:divBdr>
        <w:top w:val="none" w:sz="0" w:space="0" w:color="auto"/>
        <w:left w:val="none" w:sz="0" w:space="0" w:color="auto"/>
        <w:bottom w:val="none" w:sz="0" w:space="0" w:color="auto"/>
        <w:right w:val="none" w:sz="0" w:space="0" w:color="auto"/>
      </w:divBdr>
    </w:div>
    <w:div w:id="276571243">
      <w:bodyDiv w:val="1"/>
      <w:marLeft w:val="0"/>
      <w:marRight w:val="0"/>
      <w:marTop w:val="0"/>
      <w:marBottom w:val="0"/>
      <w:divBdr>
        <w:top w:val="none" w:sz="0" w:space="0" w:color="auto"/>
        <w:left w:val="none" w:sz="0" w:space="0" w:color="auto"/>
        <w:bottom w:val="none" w:sz="0" w:space="0" w:color="auto"/>
        <w:right w:val="none" w:sz="0" w:space="0" w:color="auto"/>
      </w:divBdr>
    </w:div>
    <w:div w:id="441874845">
      <w:bodyDiv w:val="1"/>
      <w:marLeft w:val="0"/>
      <w:marRight w:val="0"/>
      <w:marTop w:val="0"/>
      <w:marBottom w:val="0"/>
      <w:divBdr>
        <w:top w:val="none" w:sz="0" w:space="0" w:color="auto"/>
        <w:left w:val="none" w:sz="0" w:space="0" w:color="auto"/>
        <w:bottom w:val="none" w:sz="0" w:space="0" w:color="auto"/>
        <w:right w:val="none" w:sz="0" w:space="0" w:color="auto"/>
      </w:divBdr>
    </w:div>
    <w:div w:id="498931567">
      <w:bodyDiv w:val="1"/>
      <w:marLeft w:val="0"/>
      <w:marRight w:val="0"/>
      <w:marTop w:val="0"/>
      <w:marBottom w:val="0"/>
      <w:divBdr>
        <w:top w:val="none" w:sz="0" w:space="0" w:color="auto"/>
        <w:left w:val="none" w:sz="0" w:space="0" w:color="auto"/>
        <w:bottom w:val="none" w:sz="0" w:space="0" w:color="auto"/>
        <w:right w:val="none" w:sz="0" w:space="0" w:color="auto"/>
      </w:divBdr>
    </w:div>
    <w:div w:id="539125330">
      <w:bodyDiv w:val="1"/>
      <w:marLeft w:val="0"/>
      <w:marRight w:val="0"/>
      <w:marTop w:val="0"/>
      <w:marBottom w:val="0"/>
      <w:divBdr>
        <w:top w:val="none" w:sz="0" w:space="0" w:color="auto"/>
        <w:left w:val="none" w:sz="0" w:space="0" w:color="auto"/>
        <w:bottom w:val="none" w:sz="0" w:space="0" w:color="auto"/>
        <w:right w:val="none" w:sz="0" w:space="0" w:color="auto"/>
      </w:divBdr>
    </w:div>
    <w:div w:id="551232260">
      <w:bodyDiv w:val="1"/>
      <w:marLeft w:val="0"/>
      <w:marRight w:val="0"/>
      <w:marTop w:val="0"/>
      <w:marBottom w:val="0"/>
      <w:divBdr>
        <w:top w:val="none" w:sz="0" w:space="0" w:color="auto"/>
        <w:left w:val="none" w:sz="0" w:space="0" w:color="auto"/>
        <w:bottom w:val="none" w:sz="0" w:space="0" w:color="auto"/>
        <w:right w:val="none" w:sz="0" w:space="0" w:color="auto"/>
      </w:divBdr>
      <w:divsChild>
        <w:div w:id="354428467">
          <w:marLeft w:val="0"/>
          <w:marRight w:val="0"/>
          <w:marTop w:val="0"/>
          <w:marBottom w:val="0"/>
          <w:divBdr>
            <w:top w:val="none" w:sz="0" w:space="0" w:color="auto"/>
            <w:left w:val="none" w:sz="0" w:space="0" w:color="auto"/>
            <w:bottom w:val="none" w:sz="0" w:space="0" w:color="auto"/>
            <w:right w:val="none" w:sz="0" w:space="0" w:color="auto"/>
          </w:divBdr>
        </w:div>
        <w:div w:id="384989130">
          <w:marLeft w:val="0"/>
          <w:marRight w:val="0"/>
          <w:marTop w:val="0"/>
          <w:marBottom w:val="0"/>
          <w:divBdr>
            <w:top w:val="none" w:sz="0" w:space="0" w:color="auto"/>
            <w:left w:val="none" w:sz="0" w:space="0" w:color="auto"/>
            <w:bottom w:val="none" w:sz="0" w:space="0" w:color="auto"/>
            <w:right w:val="none" w:sz="0" w:space="0" w:color="auto"/>
          </w:divBdr>
        </w:div>
        <w:div w:id="1966152863">
          <w:marLeft w:val="0"/>
          <w:marRight w:val="0"/>
          <w:marTop w:val="0"/>
          <w:marBottom w:val="0"/>
          <w:divBdr>
            <w:top w:val="none" w:sz="0" w:space="0" w:color="auto"/>
            <w:left w:val="none" w:sz="0" w:space="0" w:color="auto"/>
            <w:bottom w:val="none" w:sz="0" w:space="0" w:color="auto"/>
            <w:right w:val="none" w:sz="0" w:space="0" w:color="auto"/>
          </w:divBdr>
        </w:div>
        <w:div w:id="2045250504">
          <w:marLeft w:val="0"/>
          <w:marRight w:val="0"/>
          <w:marTop w:val="0"/>
          <w:marBottom w:val="0"/>
          <w:divBdr>
            <w:top w:val="none" w:sz="0" w:space="0" w:color="auto"/>
            <w:left w:val="none" w:sz="0" w:space="0" w:color="auto"/>
            <w:bottom w:val="none" w:sz="0" w:space="0" w:color="auto"/>
            <w:right w:val="none" w:sz="0" w:space="0" w:color="auto"/>
          </w:divBdr>
        </w:div>
      </w:divsChild>
    </w:div>
    <w:div w:id="688531467">
      <w:bodyDiv w:val="1"/>
      <w:marLeft w:val="0"/>
      <w:marRight w:val="0"/>
      <w:marTop w:val="0"/>
      <w:marBottom w:val="0"/>
      <w:divBdr>
        <w:top w:val="none" w:sz="0" w:space="0" w:color="auto"/>
        <w:left w:val="none" w:sz="0" w:space="0" w:color="auto"/>
        <w:bottom w:val="none" w:sz="0" w:space="0" w:color="auto"/>
        <w:right w:val="none" w:sz="0" w:space="0" w:color="auto"/>
      </w:divBdr>
    </w:div>
    <w:div w:id="819688600">
      <w:bodyDiv w:val="1"/>
      <w:marLeft w:val="0"/>
      <w:marRight w:val="0"/>
      <w:marTop w:val="0"/>
      <w:marBottom w:val="0"/>
      <w:divBdr>
        <w:top w:val="none" w:sz="0" w:space="0" w:color="auto"/>
        <w:left w:val="none" w:sz="0" w:space="0" w:color="auto"/>
        <w:bottom w:val="none" w:sz="0" w:space="0" w:color="auto"/>
        <w:right w:val="none" w:sz="0" w:space="0" w:color="auto"/>
      </w:divBdr>
      <w:divsChild>
        <w:div w:id="1555508258">
          <w:marLeft w:val="0"/>
          <w:marRight w:val="0"/>
          <w:marTop w:val="0"/>
          <w:marBottom w:val="0"/>
          <w:divBdr>
            <w:top w:val="none" w:sz="0" w:space="0" w:color="auto"/>
            <w:left w:val="none" w:sz="0" w:space="0" w:color="auto"/>
            <w:bottom w:val="none" w:sz="0" w:space="0" w:color="auto"/>
            <w:right w:val="none" w:sz="0" w:space="0" w:color="auto"/>
          </w:divBdr>
          <w:divsChild>
            <w:div w:id="11029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214">
      <w:bodyDiv w:val="1"/>
      <w:marLeft w:val="0"/>
      <w:marRight w:val="0"/>
      <w:marTop w:val="0"/>
      <w:marBottom w:val="0"/>
      <w:divBdr>
        <w:top w:val="none" w:sz="0" w:space="0" w:color="auto"/>
        <w:left w:val="none" w:sz="0" w:space="0" w:color="auto"/>
        <w:bottom w:val="none" w:sz="0" w:space="0" w:color="auto"/>
        <w:right w:val="none" w:sz="0" w:space="0" w:color="auto"/>
      </w:divBdr>
      <w:divsChild>
        <w:div w:id="402260426">
          <w:marLeft w:val="0"/>
          <w:marRight w:val="0"/>
          <w:marTop w:val="0"/>
          <w:marBottom w:val="0"/>
          <w:divBdr>
            <w:top w:val="none" w:sz="0" w:space="0" w:color="auto"/>
            <w:left w:val="none" w:sz="0" w:space="0" w:color="auto"/>
            <w:bottom w:val="none" w:sz="0" w:space="0" w:color="auto"/>
            <w:right w:val="none" w:sz="0" w:space="0" w:color="auto"/>
          </w:divBdr>
          <w:divsChild>
            <w:div w:id="3285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2138">
      <w:bodyDiv w:val="1"/>
      <w:marLeft w:val="0"/>
      <w:marRight w:val="0"/>
      <w:marTop w:val="0"/>
      <w:marBottom w:val="0"/>
      <w:divBdr>
        <w:top w:val="none" w:sz="0" w:space="0" w:color="auto"/>
        <w:left w:val="none" w:sz="0" w:space="0" w:color="auto"/>
        <w:bottom w:val="none" w:sz="0" w:space="0" w:color="auto"/>
        <w:right w:val="none" w:sz="0" w:space="0" w:color="auto"/>
      </w:divBdr>
      <w:divsChild>
        <w:div w:id="10183642">
          <w:marLeft w:val="0"/>
          <w:marRight w:val="0"/>
          <w:marTop w:val="0"/>
          <w:marBottom w:val="0"/>
          <w:divBdr>
            <w:top w:val="none" w:sz="0" w:space="0" w:color="auto"/>
            <w:left w:val="none" w:sz="0" w:space="0" w:color="auto"/>
            <w:bottom w:val="none" w:sz="0" w:space="0" w:color="auto"/>
            <w:right w:val="none" w:sz="0" w:space="0" w:color="auto"/>
          </w:divBdr>
          <w:divsChild>
            <w:div w:id="1875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82">
      <w:bodyDiv w:val="1"/>
      <w:marLeft w:val="0"/>
      <w:marRight w:val="0"/>
      <w:marTop w:val="0"/>
      <w:marBottom w:val="0"/>
      <w:divBdr>
        <w:top w:val="none" w:sz="0" w:space="0" w:color="auto"/>
        <w:left w:val="none" w:sz="0" w:space="0" w:color="auto"/>
        <w:bottom w:val="none" w:sz="0" w:space="0" w:color="auto"/>
        <w:right w:val="none" w:sz="0" w:space="0" w:color="auto"/>
      </w:divBdr>
    </w:div>
    <w:div w:id="1230270920">
      <w:bodyDiv w:val="1"/>
      <w:marLeft w:val="0"/>
      <w:marRight w:val="0"/>
      <w:marTop w:val="0"/>
      <w:marBottom w:val="0"/>
      <w:divBdr>
        <w:top w:val="none" w:sz="0" w:space="0" w:color="auto"/>
        <w:left w:val="none" w:sz="0" w:space="0" w:color="auto"/>
        <w:bottom w:val="none" w:sz="0" w:space="0" w:color="auto"/>
        <w:right w:val="none" w:sz="0" w:space="0" w:color="auto"/>
      </w:divBdr>
      <w:divsChild>
        <w:div w:id="2081780259">
          <w:marLeft w:val="0"/>
          <w:marRight w:val="0"/>
          <w:marTop w:val="0"/>
          <w:marBottom w:val="0"/>
          <w:divBdr>
            <w:top w:val="none" w:sz="0" w:space="0" w:color="auto"/>
            <w:left w:val="none" w:sz="0" w:space="0" w:color="auto"/>
            <w:bottom w:val="none" w:sz="0" w:space="0" w:color="auto"/>
            <w:right w:val="none" w:sz="0" w:space="0" w:color="auto"/>
          </w:divBdr>
          <w:divsChild>
            <w:div w:id="1668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174">
      <w:bodyDiv w:val="1"/>
      <w:marLeft w:val="0"/>
      <w:marRight w:val="0"/>
      <w:marTop w:val="0"/>
      <w:marBottom w:val="0"/>
      <w:divBdr>
        <w:top w:val="none" w:sz="0" w:space="0" w:color="auto"/>
        <w:left w:val="none" w:sz="0" w:space="0" w:color="auto"/>
        <w:bottom w:val="none" w:sz="0" w:space="0" w:color="auto"/>
        <w:right w:val="none" w:sz="0" w:space="0" w:color="auto"/>
      </w:divBdr>
    </w:div>
    <w:div w:id="1284263831">
      <w:bodyDiv w:val="1"/>
      <w:marLeft w:val="0"/>
      <w:marRight w:val="0"/>
      <w:marTop w:val="0"/>
      <w:marBottom w:val="0"/>
      <w:divBdr>
        <w:top w:val="none" w:sz="0" w:space="0" w:color="auto"/>
        <w:left w:val="none" w:sz="0" w:space="0" w:color="auto"/>
        <w:bottom w:val="none" w:sz="0" w:space="0" w:color="auto"/>
        <w:right w:val="none" w:sz="0" w:space="0" w:color="auto"/>
      </w:divBdr>
    </w:div>
    <w:div w:id="1303079867">
      <w:bodyDiv w:val="1"/>
      <w:marLeft w:val="0"/>
      <w:marRight w:val="0"/>
      <w:marTop w:val="0"/>
      <w:marBottom w:val="0"/>
      <w:divBdr>
        <w:top w:val="none" w:sz="0" w:space="0" w:color="auto"/>
        <w:left w:val="none" w:sz="0" w:space="0" w:color="auto"/>
        <w:bottom w:val="none" w:sz="0" w:space="0" w:color="auto"/>
        <w:right w:val="none" w:sz="0" w:space="0" w:color="auto"/>
      </w:divBdr>
    </w:div>
    <w:div w:id="1324696020">
      <w:bodyDiv w:val="1"/>
      <w:marLeft w:val="0"/>
      <w:marRight w:val="0"/>
      <w:marTop w:val="0"/>
      <w:marBottom w:val="0"/>
      <w:divBdr>
        <w:top w:val="none" w:sz="0" w:space="0" w:color="auto"/>
        <w:left w:val="none" w:sz="0" w:space="0" w:color="auto"/>
        <w:bottom w:val="none" w:sz="0" w:space="0" w:color="auto"/>
        <w:right w:val="none" w:sz="0" w:space="0" w:color="auto"/>
      </w:divBdr>
      <w:divsChild>
        <w:div w:id="753821218">
          <w:marLeft w:val="0"/>
          <w:marRight w:val="0"/>
          <w:marTop w:val="0"/>
          <w:marBottom w:val="0"/>
          <w:divBdr>
            <w:top w:val="none" w:sz="0" w:space="0" w:color="auto"/>
            <w:left w:val="none" w:sz="0" w:space="0" w:color="auto"/>
            <w:bottom w:val="none" w:sz="0" w:space="0" w:color="auto"/>
            <w:right w:val="none" w:sz="0" w:space="0" w:color="auto"/>
          </w:divBdr>
          <w:divsChild>
            <w:div w:id="4377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2822">
      <w:bodyDiv w:val="1"/>
      <w:marLeft w:val="0"/>
      <w:marRight w:val="0"/>
      <w:marTop w:val="0"/>
      <w:marBottom w:val="0"/>
      <w:divBdr>
        <w:top w:val="none" w:sz="0" w:space="0" w:color="auto"/>
        <w:left w:val="none" w:sz="0" w:space="0" w:color="auto"/>
        <w:bottom w:val="none" w:sz="0" w:space="0" w:color="auto"/>
        <w:right w:val="none" w:sz="0" w:space="0" w:color="auto"/>
      </w:divBdr>
    </w:div>
    <w:div w:id="1489709348">
      <w:bodyDiv w:val="1"/>
      <w:marLeft w:val="0"/>
      <w:marRight w:val="0"/>
      <w:marTop w:val="0"/>
      <w:marBottom w:val="0"/>
      <w:divBdr>
        <w:top w:val="none" w:sz="0" w:space="0" w:color="auto"/>
        <w:left w:val="none" w:sz="0" w:space="0" w:color="auto"/>
        <w:bottom w:val="none" w:sz="0" w:space="0" w:color="auto"/>
        <w:right w:val="none" w:sz="0" w:space="0" w:color="auto"/>
      </w:divBdr>
    </w:div>
    <w:div w:id="1507207601">
      <w:bodyDiv w:val="1"/>
      <w:marLeft w:val="0"/>
      <w:marRight w:val="0"/>
      <w:marTop w:val="0"/>
      <w:marBottom w:val="0"/>
      <w:divBdr>
        <w:top w:val="none" w:sz="0" w:space="0" w:color="auto"/>
        <w:left w:val="none" w:sz="0" w:space="0" w:color="auto"/>
        <w:bottom w:val="none" w:sz="0" w:space="0" w:color="auto"/>
        <w:right w:val="none" w:sz="0" w:space="0" w:color="auto"/>
      </w:divBdr>
    </w:div>
    <w:div w:id="1874876982">
      <w:bodyDiv w:val="1"/>
      <w:marLeft w:val="0"/>
      <w:marRight w:val="0"/>
      <w:marTop w:val="0"/>
      <w:marBottom w:val="0"/>
      <w:divBdr>
        <w:top w:val="none" w:sz="0" w:space="0" w:color="auto"/>
        <w:left w:val="none" w:sz="0" w:space="0" w:color="auto"/>
        <w:bottom w:val="none" w:sz="0" w:space="0" w:color="auto"/>
        <w:right w:val="none" w:sz="0" w:space="0" w:color="auto"/>
      </w:divBdr>
      <w:divsChild>
        <w:div w:id="1486434273">
          <w:marLeft w:val="0"/>
          <w:marRight w:val="0"/>
          <w:marTop w:val="0"/>
          <w:marBottom w:val="0"/>
          <w:divBdr>
            <w:top w:val="none" w:sz="0" w:space="0" w:color="auto"/>
            <w:left w:val="none" w:sz="0" w:space="0" w:color="auto"/>
            <w:bottom w:val="none" w:sz="0" w:space="0" w:color="auto"/>
            <w:right w:val="none" w:sz="0" w:space="0" w:color="auto"/>
          </w:divBdr>
          <w:divsChild>
            <w:div w:id="1167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967">
      <w:bodyDiv w:val="1"/>
      <w:marLeft w:val="0"/>
      <w:marRight w:val="0"/>
      <w:marTop w:val="0"/>
      <w:marBottom w:val="0"/>
      <w:divBdr>
        <w:top w:val="none" w:sz="0" w:space="0" w:color="auto"/>
        <w:left w:val="none" w:sz="0" w:space="0" w:color="auto"/>
        <w:bottom w:val="none" w:sz="0" w:space="0" w:color="auto"/>
        <w:right w:val="none" w:sz="0" w:space="0" w:color="auto"/>
      </w:divBdr>
      <w:divsChild>
        <w:div w:id="52390620">
          <w:marLeft w:val="0"/>
          <w:marRight w:val="0"/>
          <w:marTop w:val="0"/>
          <w:marBottom w:val="0"/>
          <w:divBdr>
            <w:top w:val="none" w:sz="0" w:space="0" w:color="auto"/>
            <w:left w:val="none" w:sz="0" w:space="0" w:color="auto"/>
            <w:bottom w:val="none" w:sz="0" w:space="0" w:color="auto"/>
            <w:right w:val="none" w:sz="0" w:space="0" w:color="auto"/>
          </w:divBdr>
        </w:div>
        <w:div w:id="506213282">
          <w:marLeft w:val="0"/>
          <w:marRight w:val="0"/>
          <w:marTop w:val="0"/>
          <w:marBottom w:val="0"/>
          <w:divBdr>
            <w:top w:val="none" w:sz="0" w:space="0" w:color="auto"/>
            <w:left w:val="none" w:sz="0" w:space="0" w:color="auto"/>
            <w:bottom w:val="none" w:sz="0" w:space="0" w:color="auto"/>
            <w:right w:val="none" w:sz="0" w:space="0" w:color="auto"/>
          </w:divBdr>
        </w:div>
        <w:div w:id="1451627154">
          <w:marLeft w:val="0"/>
          <w:marRight w:val="0"/>
          <w:marTop w:val="0"/>
          <w:marBottom w:val="0"/>
          <w:divBdr>
            <w:top w:val="none" w:sz="0" w:space="0" w:color="auto"/>
            <w:left w:val="none" w:sz="0" w:space="0" w:color="auto"/>
            <w:bottom w:val="none" w:sz="0" w:space="0" w:color="auto"/>
            <w:right w:val="none" w:sz="0" w:space="0" w:color="auto"/>
          </w:divBdr>
        </w:div>
        <w:div w:id="2053531441">
          <w:marLeft w:val="0"/>
          <w:marRight w:val="0"/>
          <w:marTop w:val="0"/>
          <w:marBottom w:val="0"/>
          <w:divBdr>
            <w:top w:val="none" w:sz="0" w:space="0" w:color="auto"/>
            <w:left w:val="none" w:sz="0" w:space="0" w:color="auto"/>
            <w:bottom w:val="none" w:sz="0" w:space="0" w:color="auto"/>
            <w:right w:val="none" w:sz="0" w:space="0" w:color="auto"/>
          </w:divBdr>
        </w:div>
      </w:divsChild>
    </w:div>
    <w:div w:id="1995378060">
      <w:bodyDiv w:val="1"/>
      <w:marLeft w:val="0"/>
      <w:marRight w:val="0"/>
      <w:marTop w:val="0"/>
      <w:marBottom w:val="0"/>
      <w:divBdr>
        <w:top w:val="none" w:sz="0" w:space="0" w:color="auto"/>
        <w:left w:val="none" w:sz="0" w:space="0" w:color="auto"/>
        <w:bottom w:val="none" w:sz="0" w:space="0" w:color="auto"/>
        <w:right w:val="none" w:sz="0" w:space="0" w:color="auto"/>
      </w:divBdr>
    </w:div>
    <w:div w:id="21441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1bcc143-ed30-4af7-86c3-e302ac7993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40A3CC450D924FABDB11E8014D092D" ma:contentTypeVersion="6" ma:contentTypeDescription="Create a new document." ma:contentTypeScope="" ma:versionID="d6779b801b1d829619ee6ec290b978c3">
  <xsd:schema xmlns:xsd="http://www.w3.org/2001/XMLSchema" xmlns:xs="http://www.w3.org/2001/XMLSchema" xmlns:p="http://schemas.microsoft.com/office/2006/metadata/properties" xmlns:ns3="41bcc143-ed30-4af7-86c3-e302ac79937e" targetNamespace="http://schemas.microsoft.com/office/2006/metadata/properties" ma:root="true" ma:fieldsID="4598c9badb609d2862a1144e5f13d645" ns3:_="">
    <xsd:import namespace="41bcc143-ed30-4af7-86c3-e302ac79937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cc143-ed30-4af7-86c3-e302ac79937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9EE93-9FF7-4DB8-AF77-9E0925A68258}">
  <ds:schemaRefs>
    <ds:schemaRef ds:uri="http://schemas.microsoft.com/sharepoint/v3/contenttype/forms"/>
  </ds:schemaRefs>
</ds:datastoreItem>
</file>

<file path=customXml/itemProps2.xml><?xml version="1.0" encoding="utf-8"?>
<ds:datastoreItem xmlns:ds="http://schemas.openxmlformats.org/officeDocument/2006/customXml" ds:itemID="{59B41499-B9B0-47A6-9F30-E1A885296C36}">
  <ds:schemaRefs>
    <ds:schemaRef ds:uri="http://schemas.microsoft.com/office/2006/metadata/properties"/>
    <ds:schemaRef ds:uri="http://schemas.microsoft.com/office/infopath/2007/PartnerControls"/>
    <ds:schemaRef ds:uri="41bcc143-ed30-4af7-86c3-e302ac79937e"/>
  </ds:schemaRefs>
</ds:datastoreItem>
</file>

<file path=customXml/itemProps3.xml><?xml version="1.0" encoding="utf-8"?>
<ds:datastoreItem xmlns:ds="http://schemas.openxmlformats.org/officeDocument/2006/customXml" ds:itemID="{719A44EB-F0AB-4A9D-AE58-78647D023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cc143-ed30-4af7-86c3-e302ac799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2290</Words>
  <Characters>13054</Characters>
  <Application>Microsoft Office Word</Application>
  <DocSecurity>4</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Gmurek</dc:creator>
  <cp:keywords/>
  <dc:description/>
  <cp:lastModifiedBy>Badalament-Tirrell, Jett (hwq8mr)</cp:lastModifiedBy>
  <cp:revision>49</cp:revision>
  <dcterms:created xsi:type="dcterms:W3CDTF">2024-10-25T01:34:00Z</dcterms:created>
  <dcterms:modified xsi:type="dcterms:W3CDTF">2024-10-27T16:22:00Z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0x010100A740A3CC450D924FABDB11E8014D092D</vt:lpwstr>
  </property>
</Properties>
</file>